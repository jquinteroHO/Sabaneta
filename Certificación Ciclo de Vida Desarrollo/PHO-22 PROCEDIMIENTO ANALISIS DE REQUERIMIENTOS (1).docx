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9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6"/>
        <w:gridCol w:w="4416"/>
        <w:gridCol w:w="2323"/>
      </w:tblGrid>
      <w:tr w:rsidR="00AD7EE2" w:rsidRPr="00C9076B" w14:paraId="673CD3DC" w14:textId="77777777" w:rsidTr="00015A19">
        <w:trPr>
          <w:trHeight w:val="381"/>
          <w:jc w:val="center"/>
        </w:trPr>
        <w:tc>
          <w:tcPr>
            <w:tcW w:w="2556" w:type="dxa"/>
            <w:vMerge w:val="restart"/>
            <w:vAlign w:val="center"/>
          </w:tcPr>
          <w:p w14:paraId="0DF4A4E5" w14:textId="77777777" w:rsidR="00AD7EE2" w:rsidRPr="00C9076B" w:rsidRDefault="00AD7EE2" w:rsidP="00015A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4"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2161325B" wp14:editId="28D585EE">
                  <wp:simplePos x="0" y="0"/>
                  <wp:positionH relativeFrom="margin">
                    <wp:posOffset>-8890</wp:posOffset>
                  </wp:positionH>
                  <wp:positionV relativeFrom="paragraph">
                    <wp:posOffset>48260</wp:posOffset>
                  </wp:positionV>
                  <wp:extent cx="1543050" cy="548005"/>
                  <wp:effectExtent l="0" t="0" r="0" b="444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6" w:type="dxa"/>
            <w:vMerge w:val="restart"/>
            <w:vAlign w:val="center"/>
          </w:tcPr>
          <w:p w14:paraId="7D66A956" w14:textId="77777777" w:rsidR="00AD7EE2" w:rsidRPr="00C9076B" w:rsidRDefault="00AD7EE2" w:rsidP="00CF10C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4"/>
                <w:lang w:val="es-ES" w:eastAsia="es-ES"/>
              </w:rPr>
            </w:pPr>
            <w:r>
              <w:rPr>
                <w:rFonts w:ascii="Arial Narrow" w:eastAsia="Times New Roman" w:hAnsi="Arial Narrow" w:cs="Arial"/>
                <w:b/>
                <w:sz w:val="28"/>
                <w:szCs w:val="24"/>
                <w:lang w:val="es-ES" w:eastAsia="es-ES"/>
              </w:rPr>
              <w:t>PRO</w:t>
            </w:r>
            <w:r w:rsidR="00727584">
              <w:rPr>
                <w:rFonts w:ascii="Arial Narrow" w:eastAsia="Times New Roman" w:hAnsi="Arial Narrow" w:cs="Arial"/>
                <w:b/>
                <w:sz w:val="28"/>
                <w:szCs w:val="24"/>
                <w:lang w:val="es-ES" w:eastAsia="es-ES"/>
              </w:rPr>
              <w:t>CEDIM</w:t>
            </w:r>
            <w:r w:rsidR="00793E6C">
              <w:rPr>
                <w:rFonts w:ascii="Arial Narrow" w:eastAsia="Times New Roman" w:hAnsi="Arial Narrow" w:cs="Arial"/>
                <w:b/>
                <w:sz w:val="28"/>
                <w:szCs w:val="24"/>
                <w:lang w:val="es-ES" w:eastAsia="es-ES"/>
              </w:rPr>
              <w:t xml:space="preserve">IENTO INICIO Y </w:t>
            </w:r>
            <w:r w:rsidR="00AB7E25">
              <w:rPr>
                <w:rFonts w:ascii="Arial Narrow" w:eastAsia="Times New Roman" w:hAnsi="Arial Narrow" w:cs="Arial"/>
                <w:b/>
                <w:sz w:val="28"/>
                <w:szCs w:val="24"/>
                <w:lang w:val="es-ES" w:eastAsia="es-ES"/>
              </w:rPr>
              <w:t xml:space="preserve">ANALISIS DE REQUERIMIENTOS </w:t>
            </w:r>
          </w:p>
        </w:tc>
        <w:tc>
          <w:tcPr>
            <w:tcW w:w="2323" w:type="dxa"/>
            <w:vAlign w:val="center"/>
          </w:tcPr>
          <w:p w14:paraId="667B3D04" w14:textId="77777777" w:rsidR="00AD7EE2" w:rsidRPr="00C9076B" w:rsidRDefault="00AD7EE2" w:rsidP="00015A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6"/>
                <w:szCs w:val="18"/>
                <w:lang w:val="es-ES" w:eastAsia="es-ES"/>
              </w:rPr>
            </w:pPr>
          </w:p>
          <w:p w14:paraId="20E0B2EC" w14:textId="44B936F5" w:rsidR="00AD7EE2" w:rsidRPr="00C9076B" w:rsidRDefault="00AD7EE2" w:rsidP="00015A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</w:pPr>
            <w:r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>CÓDIGO</w:t>
            </w:r>
            <w:r w:rsidRPr="009E548F"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>: PHO-</w:t>
            </w:r>
            <w:r w:rsidR="009E548F" w:rsidRPr="009E548F"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>22</w:t>
            </w:r>
          </w:p>
        </w:tc>
      </w:tr>
      <w:tr w:rsidR="00AD7EE2" w:rsidRPr="00C9076B" w14:paraId="6EB0A82E" w14:textId="77777777" w:rsidTr="00015A19">
        <w:tblPrEx>
          <w:tblCellMar>
            <w:left w:w="108" w:type="dxa"/>
            <w:right w:w="108" w:type="dxa"/>
          </w:tblCellMar>
        </w:tblPrEx>
        <w:trPr>
          <w:trHeight w:val="381"/>
          <w:jc w:val="center"/>
        </w:trPr>
        <w:tc>
          <w:tcPr>
            <w:tcW w:w="2556" w:type="dxa"/>
            <w:vMerge/>
            <w:vAlign w:val="center"/>
          </w:tcPr>
          <w:p w14:paraId="23988DBE" w14:textId="77777777" w:rsidR="00AD7EE2" w:rsidRPr="00C9076B" w:rsidRDefault="00AD7EE2" w:rsidP="00015A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4"/>
                <w:lang w:val="es-ES_tradnl" w:eastAsia="es-ES"/>
              </w:rPr>
            </w:pPr>
          </w:p>
        </w:tc>
        <w:tc>
          <w:tcPr>
            <w:tcW w:w="4416" w:type="dxa"/>
            <w:vMerge/>
            <w:vAlign w:val="center"/>
          </w:tcPr>
          <w:p w14:paraId="2E827E4D" w14:textId="77777777" w:rsidR="00AD7EE2" w:rsidRPr="00C9076B" w:rsidRDefault="00AD7EE2" w:rsidP="00015A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323" w:type="dxa"/>
            <w:vAlign w:val="center"/>
          </w:tcPr>
          <w:p w14:paraId="5F34265D" w14:textId="77777777" w:rsidR="00AD7EE2" w:rsidRPr="00C9076B" w:rsidRDefault="00AD7EE2" w:rsidP="00015A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</w:pPr>
            <w:r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>VERSION: 1</w:t>
            </w:r>
          </w:p>
        </w:tc>
      </w:tr>
      <w:tr w:rsidR="00AD7EE2" w:rsidRPr="00C9076B" w14:paraId="76A1CEC2" w14:textId="77777777" w:rsidTr="00015A19">
        <w:tblPrEx>
          <w:tblCellMar>
            <w:left w:w="108" w:type="dxa"/>
            <w:right w:w="108" w:type="dxa"/>
          </w:tblCellMar>
        </w:tblPrEx>
        <w:trPr>
          <w:trHeight w:val="381"/>
          <w:jc w:val="center"/>
        </w:trPr>
        <w:tc>
          <w:tcPr>
            <w:tcW w:w="2556" w:type="dxa"/>
            <w:vMerge/>
            <w:vAlign w:val="center"/>
          </w:tcPr>
          <w:p w14:paraId="0A30EA38" w14:textId="77777777" w:rsidR="00AD7EE2" w:rsidRPr="00C9076B" w:rsidRDefault="00AD7EE2" w:rsidP="00015A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4"/>
                <w:lang w:val="es-ES_tradnl" w:eastAsia="es-ES"/>
              </w:rPr>
            </w:pPr>
          </w:p>
        </w:tc>
        <w:tc>
          <w:tcPr>
            <w:tcW w:w="4416" w:type="dxa"/>
            <w:vMerge/>
            <w:vAlign w:val="center"/>
          </w:tcPr>
          <w:p w14:paraId="1196236A" w14:textId="77777777" w:rsidR="00AD7EE2" w:rsidRPr="00C9076B" w:rsidRDefault="00AD7EE2" w:rsidP="00015A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323" w:type="dxa"/>
            <w:vAlign w:val="center"/>
          </w:tcPr>
          <w:p w14:paraId="47D94E68" w14:textId="06A15F4C" w:rsidR="00AD7EE2" w:rsidRPr="00C9076B" w:rsidRDefault="009E548F" w:rsidP="00015A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</w:pPr>
            <w:r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>FECHA: 22 FEB</w:t>
            </w:r>
            <w:r w:rsidR="00AD7EE2"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 xml:space="preserve"> 18</w:t>
            </w:r>
          </w:p>
        </w:tc>
      </w:tr>
    </w:tbl>
    <w:p w14:paraId="3885E6A8" w14:textId="77777777" w:rsidR="00AD7EE2" w:rsidRPr="00AD7EE2" w:rsidRDefault="00AD7EE2" w:rsidP="00AD7EE2">
      <w:pPr>
        <w:tabs>
          <w:tab w:val="left" w:pos="1095"/>
        </w:tabs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81"/>
        <w:gridCol w:w="3238"/>
        <w:gridCol w:w="2990"/>
      </w:tblGrid>
      <w:tr w:rsidR="00AD7EE2" w14:paraId="300E8FDE" w14:textId="77777777" w:rsidTr="00015A19"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9061" w14:textId="77777777" w:rsidR="00AD7EE2" w:rsidRDefault="00AD7EE2" w:rsidP="00015A19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8871" w14:textId="77777777" w:rsidR="00AD7EE2" w:rsidRDefault="00AD7EE2" w:rsidP="00015A19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DESCRIPCION DE LA MODIFICACIÓN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4187" w14:textId="77777777" w:rsidR="00AD7EE2" w:rsidRDefault="00AD7EE2" w:rsidP="00015A19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FIRMA</w:t>
            </w:r>
          </w:p>
        </w:tc>
      </w:tr>
      <w:tr w:rsidR="00AD7EE2" w14:paraId="61E784D4" w14:textId="77777777" w:rsidTr="00015A19"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F77D" w14:textId="536B7417" w:rsidR="00AD7EE2" w:rsidRDefault="00AD30CE" w:rsidP="00015A19">
            <w:pPr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46F4" w14:textId="77777777" w:rsidR="00AD7EE2" w:rsidRDefault="00AD7EE2" w:rsidP="00015A19">
            <w:pPr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Adopción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Documento</w:t>
            </w:r>
            <w:proofErr w:type="spellEnd"/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08F6" w14:textId="77777777" w:rsidR="00AD7EE2" w:rsidRDefault="00AD7EE2" w:rsidP="00015A19">
            <w:pPr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  <w:tr w:rsidR="00AD7EE2" w14:paraId="1B737A15" w14:textId="77777777" w:rsidTr="00015A19"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B374" w14:textId="77777777" w:rsidR="00AD7EE2" w:rsidRDefault="00AD7EE2" w:rsidP="00015A19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14F9" w14:textId="77777777" w:rsidR="00AD7EE2" w:rsidRDefault="00AD7EE2" w:rsidP="00015A19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7843" w14:textId="77777777" w:rsidR="00AD7EE2" w:rsidRDefault="00AD7EE2" w:rsidP="00015A19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</w:tbl>
    <w:p w14:paraId="381F4601" w14:textId="77777777" w:rsidR="006E61EC" w:rsidRDefault="006E61EC" w:rsidP="00AD7EE2">
      <w:pPr>
        <w:tabs>
          <w:tab w:val="left" w:pos="1095"/>
        </w:tabs>
      </w:pPr>
    </w:p>
    <w:p w14:paraId="22CD6E0E" w14:textId="77777777" w:rsidR="00AD7EE2" w:rsidRDefault="00AD7EE2" w:rsidP="00AD7EE2">
      <w:pPr>
        <w:tabs>
          <w:tab w:val="left" w:pos="1095"/>
        </w:tabs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45"/>
        <w:gridCol w:w="3287"/>
        <w:gridCol w:w="2977"/>
      </w:tblGrid>
      <w:tr w:rsidR="00AD7EE2" w:rsidRPr="004B1C3D" w14:paraId="64A08469" w14:textId="77777777" w:rsidTr="00015A19">
        <w:tc>
          <w:tcPr>
            <w:tcW w:w="2945" w:type="dxa"/>
          </w:tcPr>
          <w:p w14:paraId="3E03D2D2" w14:textId="77777777" w:rsidR="00AD7EE2" w:rsidRPr="004B1C3D" w:rsidRDefault="00AD7EE2" w:rsidP="00015A19">
            <w:pPr>
              <w:jc w:val="both"/>
              <w:rPr>
                <w:rFonts w:ascii="Arial Narrow" w:eastAsia="Adobe Heiti Std R" w:hAnsi="Arial Narrow" w:cs="Arial"/>
                <w:b/>
                <w:sz w:val="24"/>
                <w:szCs w:val="24"/>
              </w:rPr>
            </w:pPr>
            <w:r w:rsidRPr="004B1C3D">
              <w:rPr>
                <w:rFonts w:ascii="Arial Narrow" w:eastAsia="Adobe Heiti Std R" w:hAnsi="Arial Narrow" w:cs="Arial"/>
                <w:b/>
                <w:sz w:val="24"/>
                <w:szCs w:val="24"/>
              </w:rPr>
              <w:t xml:space="preserve">ELABORO </w:t>
            </w:r>
          </w:p>
        </w:tc>
        <w:tc>
          <w:tcPr>
            <w:tcW w:w="3287" w:type="dxa"/>
          </w:tcPr>
          <w:p w14:paraId="33BBA3EC" w14:textId="77777777" w:rsidR="00AD7EE2" w:rsidRPr="004B1C3D" w:rsidRDefault="00AD7EE2" w:rsidP="00015A19">
            <w:pPr>
              <w:jc w:val="both"/>
              <w:rPr>
                <w:rFonts w:ascii="Arial Narrow" w:eastAsia="Adobe Heiti Std R" w:hAnsi="Arial Narrow" w:cs="Arial"/>
                <w:b/>
                <w:sz w:val="24"/>
                <w:szCs w:val="24"/>
              </w:rPr>
            </w:pPr>
            <w:r w:rsidRPr="004B1C3D">
              <w:rPr>
                <w:rFonts w:ascii="Arial Narrow" w:eastAsia="Adobe Heiti Std R" w:hAnsi="Arial Narrow" w:cs="Arial"/>
                <w:b/>
                <w:sz w:val="24"/>
                <w:szCs w:val="24"/>
              </w:rPr>
              <w:t>REVISO</w:t>
            </w:r>
          </w:p>
        </w:tc>
        <w:tc>
          <w:tcPr>
            <w:tcW w:w="2977" w:type="dxa"/>
          </w:tcPr>
          <w:p w14:paraId="408C6236" w14:textId="77777777" w:rsidR="00AD7EE2" w:rsidRPr="004B1C3D" w:rsidRDefault="00AD7EE2" w:rsidP="00015A19">
            <w:pPr>
              <w:jc w:val="both"/>
              <w:rPr>
                <w:rFonts w:ascii="Arial Narrow" w:eastAsia="Adobe Heiti Std R" w:hAnsi="Arial Narrow" w:cs="Arial"/>
                <w:b/>
                <w:sz w:val="24"/>
                <w:szCs w:val="24"/>
              </w:rPr>
            </w:pPr>
            <w:r w:rsidRPr="004B1C3D">
              <w:rPr>
                <w:rFonts w:ascii="Arial Narrow" w:eastAsia="Adobe Heiti Std R" w:hAnsi="Arial Narrow" w:cs="Arial"/>
                <w:b/>
                <w:sz w:val="24"/>
                <w:szCs w:val="24"/>
              </w:rPr>
              <w:t>APROBO</w:t>
            </w:r>
          </w:p>
        </w:tc>
      </w:tr>
      <w:tr w:rsidR="00AD7EE2" w14:paraId="7110E561" w14:textId="77777777" w:rsidTr="00015A19">
        <w:trPr>
          <w:trHeight w:val="626"/>
        </w:trPr>
        <w:tc>
          <w:tcPr>
            <w:tcW w:w="2945" w:type="dxa"/>
          </w:tcPr>
          <w:p w14:paraId="467792B2" w14:textId="62E00485" w:rsidR="001C06F7" w:rsidDel="00701A17" w:rsidRDefault="00F10A9C" w:rsidP="00015A19">
            <w:pPr>
              <w:jc w:val="both"/>
              <w:rPr>
                <w:del w:id="0" w:author="AYQJquintero" w:date="2018-07-25T10:31:00Z"/>
                <w:rFonts w:ascii="Arial Narrow" w:eastAsia="Adobe Heiti Std R" w:hAnsi="Arial Narrow" w:cs="Arial"/>
                <w:sz w:val="24"/>
                <w:szCs w:val="24"/>
              </w:rPr>
            </w:pPr>
            <w:commentRangeStart w:id="1"/>
            <w:del w:id="2" w:author="AYQJquintero" w:date="2018-07-25T10:31:00Z">
              <w:r w:rsidDel="00701A17">
                <w:rPr>
                  <w:rFonts w:ascii="Arial Narrow" w:eastAsia="Adobe Heiti Std R" w:hAnsi="Arial Narrow" w:cs="Arial"/>
                  <w:sz w:val="24"/>
                  <w:szCs w:val="24"/>
                </w:rPr>
                <w:delText xml:space="preserve">Nombre: Jorge Quintero </w:delText>
              </w:r>
            </w:del>
            <w:commentRangeEnd w:id="1"/>
            <w:r w:rsidR="00701A17">
              <w:rPr>
                <w:rStyle w:val="Refdecomentario"/>
              </w:rPr>
              <w:commentReference w:id="1"/>
            </w:r>
          </w:p>
          <w:p w14:paraId="36478B04" w14:textId="26B4807F" w:rsidR="00AD7EE2" w:rsidRDefault="00AD7EE2" w:rsidP="001C06F7">
            <w:pPr>
              <w:jc w:val="both"/>
              <w:rPr>
                <w:rFonts w:ascii="Arial Narrow" w:eastAsia="Adobe Heiti Std R" w:hAnsi="Arial Narrow" w:cs="Arial"/>
                <w:sz w:val="24"/>
                <w:szCs w:val="24"/>
              </w:rPr>
            </w:pPr>
            <w:r>
              <w:rPr>
                <w:rFonts w:ascii="Arial Narrow" w:eastAsia="Adobe Heiti Std R" w:hAnsi="Arial Narrow" w:cs="Arial"/>
                <w:sz w:val="24"/>
                <w:szCs w:val="24"/>
              </w:rPr>
              <w:t xml:space="preserve">Cargo: </w:t>
            </w:r>
            <w:r w:rsidR="001C06F7">
              <w:rPr>
                <w:rFonts w:ascii="Arial Narrow" w:eastAsia="Adobe Heiti Std R" w:hAnsi="Arial Narrow" w:cs="Arial"/>
                <w:sz w:val="24"/>
                <w:szCs w:val="24"/>
              </w:rPr>
              <w:t>Arquitecto de Software</w:t>
            </w:r>
          </w:p>
        </w:tc>
        <w:tc>
          <w:tcPr>
            <w:tcW w:w="3287" w:type="dxa"/>
          </w:tcPr>
          <w:p w14:paraId="71ACE9E6" w14:textId="30A578FF" w:rsidR="00AD7EE2" w:rsidRDefault="00F10A9C" w:rsidP="00015A19">
            <w:pPr>
              <w:jc w:val="both"/>
              <w:rPr>
                <w:rFonts w:ascii="Arial Narrow" w:eastAsia="Adobe Heiti Std R" w:hAnsi="Arial Narrow" w:cs="Arial"/>
                <w:sz w:val="24"/>
                <w:szCs w:val="24"/>
              </w:rPr>
            </w:pPr>
            <w:r>
              <w:rPr>
                <w:rFonts w:ascii="Arial Narrow" w:eastAsia="Adobe Heiti Std R" w:hAnsi="Arial Narrow" w:cs="Arial"/>
                <w:sz w:val="24"/>
                <w:szCs w:val="24"/>
              </w:rPr>
              <w:t>Nombre: Sebastián Álvarez</w:t>
            </w:r>
          </w:p>
          <w:p w14:paraId="11960768" w14:textId="5D32BC2C" w:rsidR="00AD7EE2" w:rsidRDefault="00AD7EE2" w:rsidP="00F10A9C">
            <w:pPr>
              <w:jc w:val="both"/>
              <w:rPr>
                <w:rFonts w:ascii="Arial Narrow" w:eastAsia="Adobe Heiti Std R" w:hAnsi="Arial Narrow" w:cs="Arial"/>
                <w:sz w:val="24"/>
                <w:szCs w:val="24"/>
              </w:rPr>
            </w:pPr>
            <w:r>
              <w:rPr>
                <w:rFonts w:ascii="Arial Narrow" w:eastAsia="Adobe Heiti Std R" w:hAnsi="Arial Narrow" w:cs="Arial"/>
                <w:sz w:val="24"/>
                <w:szCs w:val="24"/>
              </w:rPr>
              <w:t xml:space="preserve">Cargo: </w:t>
            </w:r>
            <w:r w:rsidR="00F10A9C">
              <w:rPr>
                <w:rFonts w:ascii="Arial Narrow" w:eastAsia="Adobe Heiti Std R" w:hAnsi="Arial Narrow" w:cs="Arial"/>
                <w:sz w:val="24"/>
                <w:szCs w:val="24"/>
              </w:rPr>
              <w:t>Gerente Operativo.</w:t>
            </w:r>
          </w:p>
        </w:tc>
        <w:tc>
          <w:tcPr>
            <w:tcW w:w="2977" w:type="dxa"/>
          </w:tcPr>
          <w:p w14:paraId="43A6D528" w14:textId="7E69DCB1" w:rsidR="00AD7EE2" w:rsidRDefault="00AD7EE2" w:rsidP="00015A19">
            <w:pPr>
              <w:jc w:val="both"/>
              <w:rPr>
                <w:rFonts w:ascii="Arial Narrow" w:eastAsia="Adobe Heiti Std R" w:hAnsi="Arial Narrow" w:cs="Arial"/>
                <w:sz w:val="24"/>
                <w:szCs w:val="24"/>
              </w:rPr>
            </w:pPr>
            <w:r>
              <w:rPr>
                <w:rFonts w:ascii="Arial Narrow" w:eastAsia="Adobe Heiti Std R" w:hAnsi="Arial Narrow" w:cs="Arial"/>
                <w:sz w:val="24"/>
                <w:szCs w:val="24"/>
              </w:rPr>
              <w:t xml:space="preserve">Nombre: </w:t>
            </w:r>
            <w:r w:rsidR="00F10A9C">
              <w:rPr>
                <w:rFonts w:ascii="Arial Narrow" w:eastAsia="Adobe Heiti Std R" w:hAnsi="Arial Narrow" w:cs="Arial"/>
                <w:sz w:val="24"/>
                <w:szCs w:val="24"/>
              </w:rPr>
              <w:t xml:space="preserve">Carolina Moscoso </w:t>
            </w:r>
          </w:p>
          <w:p w14:paraId="724C3818" w14:textId="3E44640B" w:rsidR="00AD7EE2" w:rsidRDefault="00AD7EE2" w:rsidP="00F10A9C">
            <w:pPr>
              <w:jc w:val="both"/>
              <w:rPr>
                <w:rFonts w:ascii="Arial Narrow" w:eastAsia="Adobe Heiti Std R" w:hAnsi="Arial Narrow" w:cs="Arial"/>
                <w:sz w:val="24"/>
                <w:szCs w:val="24"/>
              </w:rPr>
            </w:pPr>
            <w:r>
              <w:rPr>
                <w:rFonts w:ascii="Arial Narrow" w:eastAsia="Adobe Heiti Std R" w:hAnsi="Arial Narrow" w:cs="Arial"/>
                <w:sz w:val="24"/>
                <w:szCs w:val="24"/>
              </w:rPr>
              <w:t xml:space="preserve">Cargo: </w:t>
            </w:r>
            <w:r w:rsidR="00F10A9C">
              <w:rPr>
                <w:rFonts w:ascii="Arial Narrow" w:eastAsia="Adobe Heiti Std R" w:hAnsi="Arial Narrow" w:cs="Arial"/>
                <w:sz w:val="24"/>
                <w:szCs w:val="24"/>
              </w:rPr>
              <w:t>Coordinadora del SIG</w:t>
            </w:r>
          </w:p>
        </w:tc>
      </w:tr>
    </w:tbl>
    <w:p w14:paraId="303CB366" w14:textId="77777777" w:rsidR="00B42CCC" w:rsidRDefault="00B42CCC" w:rsidP="00AD7EE2">
      <w:pPr>
        <w:spacing w:after="0" w:line="240" w:lineRule="auto"/>
        <w:jc w:val="both"/>
      </w:pPr>
    </w:p>
    <w:p w14:paraId="23BB1EF5" w14:textId="77777777" w:rsidR="00AD7EE2" w:rsidRPr="00D6066F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D6066F">
        <w:rPr>
          <w:rFonts w:ascii="Arial Narrow" w:eastAsia="Adobe Heiti Std R" w:hAnsi="Arial Narrow" w:cs="Arial"/>
          <w:b/>
          <w:sz w:val="24"/>
          <w:szCs w:val="24"/>
        </w:rPr>
        <w:t>1.0 OBJETIVO</w:t>
      </w:r>
    </w:p>
    <w:p w14:paraId="5C9F5ABE" w14:textId="77777777" w:rsidR="00AD7EE2" w:rsidRPr="008628AB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68691EA3" w14:textId="77777777" w:rsidR="00AD7EE2" w:rsidRDefault="001A7AE1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 xml:space="preserve">Realizar el análisis de requerimientos para el desarrollo de </w:t>
      </w:r>
      <w:r w:rsidR="00CF10C2">
        <w:rPr>
          <w:rFonts w:ascii="Arial Narrow" w:eastAsia="Adobe Heiti Std R" w:hAnsi="Arial Narrow" w:cs="Arial"/>
          <w:sz w:val="24"/>
          <w:szCs w:val="24"/>
        </w:rPr>
        <w:t xml:space="preserve">los </w:t>
      </w:r>
      <w:r w:rsidR="002C0914">
        <w:rPr>
          <w:rFonts w:ascii="Arial Narrow" w:eastAsia="Adobe Heiti Std R" w:hAnsi="Arial Narrow" w:cs="Arial"/>
          <w:sz w:val="24"/>
          <w:szCs w:val="24"/>
        </w:rPr>
        <w:t xml:space="preserve">Proyectos </w:t>
      </w:r>
      <w:r w:rsidR="00AD7EE2">
        <w:rPr>
          <w:rFonts w:ascii="Arial Narrow" w:eastAsia="Adobe Heiti Std R" w:hAnsi="Arial Narrow" w:cs="Arial"/>
          <w:sz w:val="24"/>
          <w:szCs w:val="24"/>
        </w:rPr>
        <w:t xml:space="preserve">de </w:t>
      </w:r>
      <w:r w:rsidR="00AD7EE2">
        <w:rPr>
          <w:rFonts w:ascii="Arial Narrow" w:eastAsia="Adobe Heiti Std R" w:hAnsi="Arial Narrow" w:cs="Arial"/>
          <w:b/>
          <w:sz w:val="24"/>
          <w:szCs w:val="24"/>
        </w:rPr>
        <w:t>HOLISTICA ORGANIZACIONAL SAS</w:t>
      </w:r>
      <w:r w:rsidR="00AD7EE2">
        <w:rPr>
          <w:rFonts w:ascii="Arial Narrow" w:eastAsia="Adobe Heiti Std R" w:hAnsi="Arial Narrow" w:cs="Arial"/>
          <w:sz w:val="24"/>
          <w:szCs w:val="24"/>
        </w:rPr>
        <w:t>.</w:t>
      </w:r>
    </w:p>
    <w:p w14:paraId="23C93779" w14:textId="77777777" w:rsidR="00AD7EE2" w:rsidRPr="008628AB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8628AB">
        <w:rPr>
          <w:rFonts w:ascii="Arial Narrow" w:eastAsia="Adobe Heiti Std R" w:hAnsi="Arial Narrow" w:cs="Arial"/>
          <w:sz w:val="24"/>
          <w:szCs w:val="24"/>
        </w:rPr>
        <w:t xml:space="preserve"> </w:t>
      </w:r>
    </w:p>
    <w:p w14:paraId="7961D1C7" w14:textId="77777777" w:rsidR="00AD7EE2" w:rsidRPr="00112C02" w:rsidRDefault="00AD7EE2" w:rsidP="00AD7EE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112C02">
        <w:rPr>
          <w:rFonts w:ascii="Arial Narrow" w:eastAsia="Adobe Heiti Std R" w:hAnsi="Arial Narrow" w:cs="Arial"/>
          <w:b/>
          <w:sz w:val="24"/>
          <w:szCs w:val="24"/>
        </w:rPr>
        <w:t>NORMATIVIDAD</w:t>
      </w:r>
    </w:p>
    <w:p w14:paraId="38B9C1AB" w14:textId="77777777" w:rsidR="00AD7EE2" w:rsidRPr="008628AB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4947990F" w14:textId="77777777" w:rsidR="00AD7EE2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8628AB">
        <w:rPr>
          <w:rFonts w:ascii="Arial Narrow" w:eastAsia="Adobe Heiti Std R" w:hAnsi="Arial Narrow" w:cs="Arial"/>
          <w:sz w:val="24"/>
          <w:szCs w:val="24"/>
        </w:rPr>
        <w:t>Norma ISO 9001</w:t>
      </w:r>
      <w:r>
        <w:rPr>
          <w:rFonts w:ascii="Arial Narrow" w:eastAsia="Adobe Heiti Std R" w:hAnsi="Arial Narrow" w:cs="Arial"/>
          <w:sz w:val="24"/>
          <w:szCs w:val="24"/>
        </w:rPr>
        <w:t xml:space="preserve"> – 2015</w:t>
      </w:r>
      <w:r w:rsidRPr="008628AB">
        <w:rPr>
          <w:rFonts w:ascii="Arial Narrow" w:eastAsia="Adobe Heiti Std R" w:hAnsi="Arial Narrow" w:cs="Arial"/>
          <w:sz w:val="24"/>
          <w:szCs w:val="24"/>
        </w:rPr>
        <w:t xml:space="preserve"> Sis</w:t>
      </w:r>
      <w:r>
        <w:rPr>
          <w:rFonts w:ascii="Arial Narrow" w:eastAsia="Adobe Heiti Std R" w:hAnsi="Arial Narrow" w:cs="Arial"/>
          <w:sz w:val="24"/>
          <w:szCs w:val="24"/>
        </w:rPr>
        <w:t>tema de Gestión de la Calidad.</w:t>
      </w:r>
    </w:p>
    <w:p w14:paraId="5AC7A96B" w14:textId="77777777" w:rsidR="00AD7EE2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Norma ISO 27001 - 2013 Sistema de Gestión de Seguridad de la Información.</w:t>
      </w:r>
    </w:p>
    <w:p w14:paraId="38BB46F6" w14:textId="77777777" w:rsidR="00677A98" w:rsidRDefault="00677A98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 xml:space="preserve">Norma </w:t>
      </w:r>
      <w:r w:rsidR="0057554F">
        <w:rPr>
          <w:rFonts w:ascii="Arial Narrow" w:eastAsia="Adobe Heiti Std R" w:hAnsi="Arial Narrow" w:cs="Arial"/>
          <w:sz w:val="24"/>
          <w:szCs w:val="24"/>
        </w:rPr>
        <w:t>ISO 29110</w:t>
      </w:r>
      <w:r>
        <w:rPr>
          <w:rFonts w:ascii="Arial Narrow" w:eastAsia="Adobe Heiti Std R" w:hAnsi="Arial Narrow" w:cs="Arial"/>
          <w:sz w:val="24"/>
          <w:szCs w:val="24"/>
        </w:rPr>
        <w:t>-</w:t>
      </w:r>
      <w:r w:rsidR="0057554F">
        <w:rPr>
          <w:rFonts w:ascii="Arial Narrow" w:eastAsia="Adobe Heiti Std R" w:hAnsi="Arial Narrow" w:cs="Arial"/>
          <w:sz w:val="24"/>
          <w:szCs w:val="24"/>
        </w:rPr>
        <w:t>4-1 Desarrollo de Software</w:t>
      </w:r>
    </w:p>
    <w:p w14:paraId="039E2416" w14:textId="77777777" w:rsidR="00AD7EE2" w:rsidRPr="008628AB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Manual del Sistema Integrado de Gestión</w:t>
      </w:r>
      <w:r w:rsidRPr="008628AB">
        <w:rPr>
          <w:rFonts w:ascii="Arial Narrow" w:eastAsia="Adobe Heiti Std R" w:hAnsi="Arial Narrow" w:cs="Arial"/>
          <w:sz w:val="24"/>
          <w:szCs w:val="24"/>
        </w:rPr>
        <w:t>.</w:t>
      </w:r>
    </w:p>
    <w:p w14:paraId="64DB15DD" w14:textId="77777777" w:rsidR="00AD7EE2" w:rsidRPr="008628AB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43E2B021" w14:textId="77777777" w:rsidR="00AD7EE2" w:rsidRDefault="00AD7EE2" w:rsidP="00AD7EE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8628AB">
        <w:rPr>
          <w:rFonts w:ascii="Arial Narrow" w:eastAsia="Adobe Heiti Std R" w:hAnsi="Arial Narrow" w:cs="Arial"/>
          <w:b/>
          <w:sz w:val="24"/>
          <w:szCs w:val="24"/>
        </w:rPr>
        <w:t xml:space="preserve"> DEFINICIONES</w:t>
      </w:r>
    </w:p>
    <w:p w14:paraId="56619F14" w14:textId="77777777" w:rsidR="00D84AA1" w:rsidRDefault="00D84AA1" w:rsidP="00D84AA1">
      <w:pPr>
        <w:pStyle w:val="Prrafodelista"/>
        <w:spacing w:after="0" w:line="240" w:lineRule="auto"/>
        <w:ind w:left="360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6BA44F40" w14:textId="65BEFA6B" w:rsidR="002B0734" w:rsidRPr="00816548" w:rsidRDefault="00145AFE" w:rsidP="00816548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commentRangeStart w:id="3"/>
      <w:proofErr w:type="spellStart"/>
      <w:r w:rsidRPr="00816548">
        <w:rPr>
          <w:rFonts w:ascii="Arial Narrow" w:eastAsia="Adobe Heiti Std R" w:hAnsi="Arial Narrow" w:cs="Arial"/>
          <w:b/>
          <w:sz w:val="24"/>
          <w:szCs w:val="24"/>
        </w:rPr>
        <w:t>Product</w:t>
      </w:r>
      <w:proofErr w:type="spellEnd"/>
      <w:r w:rsidRPr="00816548">
        <w:rPr>
          <w:rFonts w:ascii="Arial Narrow" w:eastAsia="Adobe Heiti Std R" w:hAnsi="Arial Narrow" w:cs="Arial"/>
          <w:b/>
          <w:sz w:val="24"/>
          <w:szCs w:val="24"/>
        </w:rPr>
        <w:t xml:space="preserve"> Backlog:</w:t>
      </w:r>
      <w:r w:rsidR="00A76CB6" w:rsidRPr="00816548">
        <w:rPr>
          <w:rFonts w:ascii="Arial Narrow" w:eastAsia="Adobe Heiti Std R" w:hAnsi="Arial Narrow" w:cs="Arial"/>
          <w:sz w:val="24"/>
          <w:szCs w:val="24"/>
        </w:rPr>
        <w:t xml:space="preserve"> Es el conjunto de requisitos funcionales y no funcionales que debe cumplir el producto una vez entregado</w:t>
      </w:r>
      <w:commentRangeEnd w:id="3"/>
      <w:r w:rsidR="00701A17">
        <w:rPr>
          <w:rStyle w:val="Refdecomentario"/>
        </w:rPr>
        <w:commentReference w:id="3"/>
      </w:r>
    </w:p>
    <w:p w14:paraId="049E42FA" w14:textId="7B52345F" w:rsidR="00145AFE" w:rsidRPr="00816548" w:rsidRDefault="00145AFE" w:rsidP="00816548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816548">
        <w:rPr>
          <w:rFonts w:ascii="Arial Narrow" w:eastAsia="Adobe Heiti Std R" w:hAnsi="Arial Narrow" w:cs="Arial"/>
          <w:b/>
          <w:sz w:val="24"/>
          <w:szCs w:val="24"/>
        </w:rPr>
        <w:t>Diagnostico técnico y funcional:</w:t>
      </w:r>
      <w:r w:rsidR="0088450E" w:rsidRPr="00816548">
        <w:rPr>
          <w:rFonts w:ascii="Arial Narrow" w:eastAsia="Adobe Heiti Std R" w:hAnsi="Arial Narrow" w:cs="Arial"/>
          <w:b/>
          <w:sz w:val="24"/>
          <w:szCs w:val="24"/>
        </w:rPr>
        <w:t xml:space="preserve"> </w:t>
      </w:r>
      <w:r w:rsidR="0088450E" w:rsidRPr="00816548">
        <w:rPr>
          <w:rFonts w:ascii="Arial Narrow" w:eastAsia="Adobe Heiti Std R" w:hAnsi="Arial Narrow" w:cs="Arial"/>
          <w:sz w:val="24"/>
          <w:szCs w:val="24"/>
        </w:rPr>
        <w:t xml:space="preserve">El análisis Técnico y Funcional es el proceso en el cual Holística Organizacional se acerca a la realidad del cliente. Realizando un símil con los términos de agilismo es nuestro “SPRINT 0 o </w:t>
      </w:r>
      <w:proofErr w:type="spellStart"/>
      <w:r w:rsidR="0088450E" w:rsidRPr="00816548">
        <w:rPr>
          <w:rFonts w:ascii="Arial Narrow" w:eastAsia="Adobe Heiti Std R" w:hAnsi="Arial Narrow" w:cs="Arial"/>
          <w:sz w:val="24"/>
          <w:szCs w:val="24"/>
        </w:rPr>
        <w:t>Inception</w:t>
      </w:r>
      <w:proofErr w:type="spellEnd"/>
      <w:r w:rsidR="0088450E" w:rsidRPr="00816548">
        <w:rPr>
          <w:rFonts w:ascii="Arial Narrow" w:eastAsia="Adobe Heiti Std R" w:hAnsi="Arial Narrow" w:cs="Arial"/>
          <w:sz w:val="24"/>
          <w:szCs w:val="24"/>
        </w:rPr>
        <w:t>”</w:t>
      </w:r>
    </w:p>
    <w:p w14:paraId="58D31558" w14:textId="70625F85" w:rsidR="009B3BDA" w:rsidRPr="009B3BDA" w:rsidRDefault="00145AFE" w:rsidP="00816548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816548">
        <w:rPr>
          <w:rFonts w:ascii="Arial Narrow" w:eastAsia="Adobe Heiti Std R" w:hAnsi="Arial Narrow" w:cs="Arial"/>
          <w:b/>
          <w:sz w:val="24"/>
          <w:szCs w:val="24"/>
        </w:rPr>
        <w:t>Historia de usuario:</w:t>
      </w:r>
      <w:r w:rsidR="009B3BDA" w:rsidRPr="00816548">
        <w:rPr>
          <w:rFonts w:ascii="Arial Narrow" w:eastAsia="Adobe Heiti Std R" w:hAnsi="Arial Narrow" w:cs="Arial"/>
          <w:sz w:val="24"/>
          <w:szCs w:val="24"/>
        </w:rPr>
        <w:t xml:space="preserve"> </w:t>
      </w:r>
      <w:r w:rsidR="009B3BDA">
        <w:rPr>
          <w:rFonts w:ascii="Arial Narrow" w:eastAsia="Adobe Heiti Std R" w:hAnsi="Arial Narrow" w:cs="Arial"/>
          <w:sz w:val="24"/>
          <w:szCs w:val="24"/>
        </w:rPr>
        <w:t>son requerimientos del cliente</w:t>
      </w:r>
      <w:r w:rsidR="009B3BDA" w:rsidRPr="009B3BDA">
        <w:rPr>
          <w:rFonts w:ascii="Arial Narrow" w:eastAsia="Adobe Heiti Std R" w:hAnsi="Arial Narrow" w:cs="Arial"/>
          <w:sz w:val="24"/>
          <w:szCs w:val="24"/>
        </w:rPr>
        <w:t>.</w:t>
      </w:r>
    </w:p>
    <w:p w14:paraId="66B6E20C" w14:textId="676D5450" w:rsidR="00145AFE" w:rsidRPr="00816548" w:rsidRDefault="00145AFE" w:rsidP="00816548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198135DA" w14:textId="77777777" w:rsidR="00AD7EE2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046EC098" w14:textId="77777777" w:rsidR="00C10CBE" w:rsidRDefault="00C10CBE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27DF2724" w14:textId="77777777" w:rsidR="00C10CBE" w:rsidRPr="008628AB" w:rsidRDefault="00C10CBE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0CFB9961" w14:textId="77777777" w:rsidR="00AD7EE2" w:rsidRPr="008628AB" w:rsidRDefault="00AD7EE2" w:rsidP="00AD7EE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8628AB">
        <w:rPr>
          <w:rFonts w:ascii="Arial Narrow" w:eastAsia="Adobe Heiti Std R" w:hAnsi="Arial Narrow" w:cs="Arial"/>
          <w:b/>
          <w:sz w:val="24"/>
          <w:szCs w:val="24"/>
        </w:rPr>
        <w:t xml:space="preserve"> ALCANCES</w:t>
      </w:r>
    </w:p>
    <w:p w14:paraId="1A80281C" w14:textId="77777777" w:rsidR="00CB7AB7" w:rsidRDefault="00AD7EE2" w:rsidP="00AD7EE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020AD0">
        <w:rPr>
          <w:rFonts w:ascii="Arial Narrow" w:eastAsia="Adobe Heiti Std R" w:hAnsi="Arial Narrow" w:cs="Arial"/>
          <w:sz w:val="24"/>
          <w:szCs w:val="24"/>
        </w:rPr>
        <w:t>Este procedimie</w:t>
      </w:r>
      <w:r w:rsidR="00CB7AB7">
        <w:rPr>
          <w:rFonts w:ascii="Arial Narrow" w:eastAsia="Adobe Heiti Std R" w:hAnsi="Arial Narrow" w:cs="Arial"/>
          <w:sz w:val="24"/>
          <w:szCs w:val="24"/>
        </w:rPr>
        <w:t>n</w:t>
      </w:r>
      <w:r w:rsidR="002B0734">
        <w:rPr>
          <w:rFonts w:ascii="Arial Narrow" w:eastAsia="Adobe Heiti Std R" w:hAnsi="Arial Narrow" w:cs="Arial"/>
          <w:sz w:val="24"/>
          <w:szCs w:val="24"/>
        </w:rPr>
        <w:t xml:space="preserve">to inicia desde la solicitud de </w:t>
      </w:r>
      <w:r w:rsidR="00AD77B3">
        <w:rPr>
          <w:rFonts w:ascii="Arial Narrow" w:eastAsia="Adobe Heiti Std R" w:hAnsi="Arial Narrow" w:cs="Arial"/>
          <w:sz w:val="24"/>
          <w:szCs w:val="24"/>
        </w:rPr>
        <w:t xml:space="preserve">análisis de requerimientos </w:t>
      </w:r>
      <w:r w:rsidR="00CB7AB7">
        <w:rPr>
          <w:rFonts w:ascii="Arial Narrow" w:eastAsia="Adobe Heiti Std R" w:hAnsi="Arial Narrow" w:cs="Arial"/>
          <w:sz w:val="24"/>
          <w:szCs w:val="24"/>
        </w:rPr>
        <w:t>ha</w:t>
      </w:r>
      <w:r w:rsidR="002B0734">
        <w:rPr>
          <w:rFonts w:ascii="Arial Narrow" w:eastAsia="Adobe Heiti Std R" w:hAnsi="Arial Narrow" w:cs="Arial"/>
          <w:sz w:val="24"/>
          <w:szCs w:val="24"/>
        </w:rPr>
        <w:t>sta el cierre de la solicitud</w:t>
      </w:r>
      <w:r w:rsidR="00202020">
        <w:rPr>
          <w:rFonts w:ascii="Arial Narrow" w:eastAsia="Adobe Heiti Std R" w:hAnsi="Arial Narrow" w:cs="Arial"/>
          <w:sz w:val="24"/>
          <w:szCs w:val="24"/>
        </w:rPr>
        <w:t>.</w:t>
      </w:r>
    </w:p>
    <w:p w14:paraId="567F935A" w14:textId="77777777" w:rsidR="0075285B" w:rsidRDefault="0075285B" w:rsidP="00AD7EE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35B93320" w14:textId="77777777" w:rsidR="00AD7EE2" w:rsidRPr="003631F8" w:rsidRDefault="00AD7EE2" w:rsidP="00AD7EE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3631F8">
        <w:rPr>
          <w:rFonts w:ascii="Arial Narrow" w:eastAsia="Adobe Heiti Std R" w:hAnsi="Arial Narrow" w:cs="Arial"/>
          <w:b/>
          <w:sz w:val="24"/>
          <w:szCs w:val="24"/>
        </w:rPr>
        <w:t xml:space="preserve">ENTRADAS </w:t>
      </w:r>
    </w:p>
    <w:p w14:paraId="03AE5312" w14:textId="49379F09" w:rsidR="00773670" w:rsidRDefault="008E0745" w:rsidP="0075285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Plan de proyecto</w:t>
      </w:r>
    </w:p>
    <w:p w14:paraId="3F53E894" w14:textId="3F878591" w:rsidR="00AD7EE2" w:rsidRPr="003E7C52" w:rsidRDefault="002909E7" w:rsidP="0098595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Cronograma de ejecución</w:t>
      </w:r>
      <w:r w:rsidR="00985959" w:rsidRPr="00985959">
        <w:rPr>
          <w:rFonts w:ascii="Arial Narrow" w:eastAsia="Adobe Heiti Std R" w:hAnsi="Arial Narrow" w:cs="Arial"/>
          <w:sz w:val="24"/>
          <w:szCs w:val="24"/>
        </w:rPr>
        <w:t xml:space="preserve"> </w:t>
      </w:r>
    </w:p>
    <w:p w14:paraId="5A81C6FE" w14:textId="77777777" w:rsidR="008964B5" w:rsidRPr="00985959" w:rsidRDefault="008964B5" w:rsidP="0098595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110E53BB" w14:textId="77777777" w:rsidR="00AD7EE2" w:rsidRPr="00C371C0" w:rsidRDefault="00AD7EE2" w:rsidP="00AD7EE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C371C0">
        <w:rPr>
          <w:rFonts w:ascii="Arial Narrow" w:eastAsia="Adobe Heiti Std R" w:hAnsi="Arial Narrow" w:cs="Arial"/>
          <w:b/>
          <w:sz w:val="24"/>
          <w:szCs w:val="24"/>
        </w:rPr>
        <w:t xml:space="preserve">SALIDAS </w:t>
      </w:r>
    </w:p>
    <w:p w14:paraId="55D309C9" w14:textId="62583EFF" w:rsidR="00434DF9" w:rsidRDefault="00434DF9" w:rsidP="00AD7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Documento Diagnostico técnico y funcional</w:t>
      </w:r>
    </w:p>
    <w:p w14:paraId="5649462F" w14:textId="5157DB97" w:rsidR="008E0745" w:rsidRDefault="008E0745" w:rsidP="00AD7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Historias de usuario</w:t>
      </w:r>
    </w:p>
    <w:p w14:paraId="27CE1F7F" w14:textId="3AD5F6D2" w:rsidR="00434DF9" w:rsidRDefault="00434DF9" w:rsidP="00AD7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proofErr w:type="spellStart"/>
      <w:r>
        <w:rPr>
          <w:rFonts w:ascii="Arial Narrow" w:eastAsia="Adobe Heiti Std R" w:hAnsi="Arial Narrow" w:cs="Arial"/>
          <w:sz w:val="24"/>
          <w:szCs w:val="24"/>
        </w:rPr>
        <w:t>Product</w:t>
      </w:r>
      <w:proofErr w:type="spellEnd"/>
      <w:r>
        <w:rPr>
          <w:rFonts w:ascii="Arial Narrow" w:eastAsia="Adobe Heiti Std R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eastAsia="Adobe Heiti Std R" w:hAnsi="Arial Narrow" w:cs="Arial"/>
          <w:sz w:val="24"/>
          <w:szCs w:val="24"/>
        </w:rPr>
        <w:t>backlog</w:t>
      </w:r>
      <w:proofErr w:type="spellEnd"/>
    </w:p>
    <w:p w14:paraId="679C3C8F" w14:textId="3D6A9A79" w:rsidR="00CF5D95" w:rsidRPr="00D23C3A" w:rsidRDefault="00CF5D95" w:rsidP="00D23C3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6FCC1CC7" w14:textId="77777777" w:rsidR="00AD7EE2" w:rsidRPr="008628AB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0478EE8A" w14:textId="77777777" w:rsidR="00AD7EE2" w:rsidRPr="008628AB" w:rsidRDefault="00EC32A1" w:rsidP="00AD7EE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>
        <w:rPr>
          <w:rFonts w:ascii="Arial Narrow" w:eastAsia="Adobe Heiti Std R" w:hAnsi="Arial Narrow" w:cs="Arial"/>
          <w:b/>
          <w:sz w:val="24"/>
          <w:szCs w:val="24"/>
        </w:rPr>
        <w:t xml:space="preserve"> LINEAMIENTOS DE OPERACION</w:t>
      </w:r>
    </w:p>
    <w:p w14:paraId="2E63DB82" w14:textId="77777777" w:rsidR="00AD7EE2" w:rsidRPr="008628AB" w:rsidRDefault="00AD7EE2" w:rsidP="00AD7EE2">
      <w:pPr>
        <w:spacing w:after="0" w:line="240" w:lineRule="auto"/>
        <w:ind w:left="851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4"/>
        <w:gridCol w:w="1872"/>
        <w:gridCol w:w="1335"/>
        <w:gridCol w:w="2627"/>
      </w:tblGrid>
      <w:tr w:rsidR="00AD7EE2" w:rsidRPr="008628AB" w14:paraId="7EEEB7A2" w14:textId="77777777" w:rsidTr="00015A19">
        <w:trPr>
          <w:trHeight w:val="308"/>
          <w:tblHeader/>
          <w:jc w:val="center"/>
        </w:trPr>
        <w:tc>
          <w:tcPr>
            <w:tcW w:w="1696" w:type="pct"/>
            <w:shd w:val="clear" w:color="auto" w:fill="F2F2F2" w:themeFill="background1" w:themeFillShade="F2"/>
            <w:vAlign w:val="center"/>
          </w:tcPr>
          <w:p w14:paraId="47E8C69E" w14:textId="77777777" w:rsidR="00AD7EE2" w:rsidRPr="008628AB" w:rsidRDefault="00AD7EE2" w:rsidP="00015A19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8628AB">
              <w:rPr>
                <w:rFonts w:ascii="Arial Narrow" w:hAnsi="Arial Narrow" w:cs="Arial"/>
                <w:b/>
                <w:bCs/>
                <w:sz w:val="24"/>
                <w:szCs w:val="24"/>
              </w:rPr>
              <w:t>DESCRIPCIÓN DE LA ACTIVIDAD</w:t>
            </w:r>
          </w:p>
        </w:tc>
        <w:tc>
          <w:tcPr>
            <w:tcW w:w="1060" w:type="pct"/>
            <w:shd w:val="clear" w:color="auto" w:fill="F2F2F2" w:themeFill="background1" w:themeFillShade="F2"/>
            <w:vAlign w:val="center"/>
          </w:tcPr>
          <w:p w14:paraId="481884AC" w14:textId="77777777" w:rsidR="00AD7EE2" w:rsidRPr="008628AB" w:rsidRDefault="006978E8" w:rsidP="006E2BA7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756" w:type="pct"/>
            <w:shd w:val="clear" w:color="auto" w:fill="F2F2F2" w:themeFill="background1" w:themeFillShade="F2"/>
            <w:vAlign w:val="center"/>
          </w:tcPr>
          <w:p w14:paraId="6FA69C30" w14:textId="77777777" w:rsidR="00AD7EE2" w:rsidRPr="008628AB" w:rsidRDefault="00AD7EE2" w:rsidP="00015A19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8628AB">
              <w:rPr>
                <w:rFonts w:ascii="Arial Narrow" w:hAnsi="Arial Narrow" w:cs="Arial"/>
                <w:b/>
                <w:bCs/>
                <w:sz w:val="24"/>
                <w:szCs w:val="24"/>
              </w:rPr>
              <w:t>REGISTRO</w:t>
            </w:r>
          </w:p>
        </w:tc>
        <w:tc>
          <w:tcPr>
            <w:tcW w:w="1488" w:type="pct"/>
            <w:shd w:val="clear" w:color="auto" w:fill="F2F2F2" w:themeFill="background1" w:themeFillShade="F2"/>
            <w:vAlign w:val="center"/>
          </w:tcPr>
          <w:p w14:paraId="65C2D83E" w14:textId="77777777" w:rsidR="00AD7EE2" w:rsidRPr="008628AB" w:rsidRDefault="00AD7EE2" w:rsidP="00015A19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8628AB">
              <w:rPr>
                <w:rFonts w:ascii="Arial Narrow" w:hAnsi="Arial Narrow" w:cs="Arial"/>
                <w:b/>
                <w:bCs/>
                <w:sz w:val="24"/>
                <w:szCs w:val="24"/>
              </w:rPr>
              <w:t>VERIFICAR</w:t>
            </w:r>
          </w:p>
        </w:tc>
      </w:tr>
      <w:tr w:rsidR="00AD7EE2" w:rsidRPr="008628AB" w14:paraId="38BECB05" w14:textId="77777777" w:rsidTr="00015A19">
        <w:trPr>
          <w:trHeight w:hRule="exact" w:val="2303"/>
          <w:jc w:val="center"/>
        </w:trPr>
        <w:tc>
          <w:tcPr>
            <w:tcW w:w="1696" w:type="pct"/>
            <w:vAlign w:val="center"/>
          </w:tcPr>
          <w:p w14:paraId="20888D18" w14:textId="77777777" w:rsidR="00AD7EE2" w:rsidRPr="0061588D" w:rsidRDefault="00AD7EE2" w:rsidP="00015A1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588D">
              <w:rPr>
                <w:rFonts w:ascii="Arial Narrow" w:hAnsi="Arial Narrow" w:cs="Arial"/>
                <w:sz w:val="24"/>
                <w:szCs w:val="24"/>
              </w:rPr>
              <w:t>Vigilar por que el procedimiento se desarrolle acorde a lo planteado y sea modificado y actualizado</w:t>
            </w:r>
            <w:r w:rsidRPr="00BF4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de acuerdo a los requerimientos determinados y evaluados</w:t>
            </w:r>
            <w:r w:rsidRPr="00BF4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a lo largo del desarrollo del proceso.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060" w:type="pct"/>
            <w:vAlign w:val="center"/>
          </w:tcPr>
          <w:p w14:paraId="31998D10" w14:textId="77777777" w:rsidR="00AD7EE2" w:rsidRPr="008628AB" w:rsidRDefault="00AD7EE2" w:rsidP="00015A19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Representante de la Dirección para el Sistema Integrado</w:t>
            </w:r>
          </w:p>
        </w:tc>
        <w:tc>
          <w:tcPr>
            <w:tcW w:w="756" w:type="pct"/>
            <w:vAlign w:val="center"/>
          </w:tcPr>
          <w:p w14:paraId="6AC57341" w14:textId="77777777" w:rsidR="00AD7EE2" w:rsidRPr="008628AB" w:rsidRDefault="00AD7EE2" w:rsidP="00015A19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</w:t>
            </w:r>
          </w:p>
        </w:tc>
        <w:tc>
          <w:tcPr>
            <w:tcW w:w="1488" w:type="pct"/>
            <w:vAlign w:val="center"/>
          </w:tcPr>
          <w:p w14:paraId="33E379A7" w14:textId="77777777" w:rsidR="00AD7EE2" w:rsidRPr="008628AB" w:rsidRDefault="00AD7EE2" w:rsidP="00015A19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Realizar revisiones cuando lo estime conveniente sobre el cumplimien</w:t>
            </w:r>
            <w:r w:rsidR="0030049C">
              <w:rPr>
                <w:rFonts w:ascii="Arial Narrow" w:hAnsi="Arial Narrow" w:cs="Arial"/>
                <w:sz w:val="24"/>
                <w:szCs w:val="24"/>
              </w:rPr>
              <w:t>to del procedimiento.</w:t>
            </w:r>
          </w:p>
        </w:tc>
      </w:tr>
      <w:tr w:rsidR="00AD7EE2" w:rsidRPr="008628AB" w14:paraId="13427F75" w14:textId="77777777" w:rsidTr="00015A19">
        <w:trPr>
          <w:trHeight w:hRule="exact" w:val="2303"/>
          <w:jc w:val="center"/>
        </w:trPr>
        <w:tc>
          <w:tcPr>
            <w:tcW w:w="1696" w:type="pct"/>
            <w:vAlign w:val="center"/>
          </w:tcPr>
          <w:p w14:paraId="0A7F4002" w14:textId="77777777" w:rsidR="00AD7EE2" w:rsidRPr="0061588D" w:rsidRDefault="00AD7EE2" w:rsidP="00015A19">
            <w:pPr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Ejecutar y v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igilar por que el procedimiento se desarrolle acorde a lo planteado y sea modificado y actualizado</w:t>
            </w:r>
            <w:r w:rsidRPr="00BF4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de acuerdo a los requerimientos determinados y evaluados</w:t>
            </w:r>
            <w:r w:rsidRPr="00BF4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a lo largo del desarrollo del proceso.</w:t>
            </w:r>
          </w:p>
        </w:tc>
        <w:tc>
          <w:tcPr>
            <w:tcW w:w="1060" w:type="pct"/>
            <w:vAlign w:val="center"/>
          </w:tcPr>
          <w:p w14:paraId="4EC74140" w14:textId="77777777" w:rsidR="00AD7EE2" w:rsidRDefault="0030049C" w:rsidP="00015A19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Director de proyecto</w:t>
            </w:r>
          </w:p>
        </w:tc>
        <w:tc>
          <w:tcPr>
            <w:tcW w:w="756" w:type="pct"/>
            <w:vAlign w:val="center"/>
          </w:tcPr>
          <w:p w14:paraId="4D1F1AC0" w14:textId="77777777" w:rsidR="00AD7EE2" w:rsidRDefault="00AD7EE2" w:rsidP="00015A19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</w:t>
            </w:r>
          </w:p>
        </w:tc>
        <w:tc>
          <w:tcPr>
            <w:tcW w:w="1488" w:type="pct"/>
            <w:vAlign w:val="center"/>
          </w:tcPr>
          <w:p w14:paraId="3D52242C" w14:textId="77777777" w:rsidR="00AD7EE2" w:rsidRDefault="00AD7EE2" w:rsidP="00015A19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Realizar análisis periódicos del proceso estableciendo gestión para la mejora continua</w:t>
            </w:r>
          </w:p>
        </w:tc>
      </w:tr>
      <w:tr w:rsidR="00AD7EE2" w:rsidRPr="008628AB" w14:paraId="0AB1762C" w14:textId="77777777" w:rsidTr="00015A19">
        <w:trPr>
          <w:trHeight w:hRule="exact" w:val="2846"/>
          <w:jc w:val="center"/>
        </w:trPr>
        <w:tc>
          <w:tcPr>
            <w:tcW w:w="1696" w:type="pct"/>
            <w:vAlign w:val="center"/>
          </w:tcPr>
          <w:p w14:paraId="79206C50" w14:textId="77777777" w:rsidR="00AD7EE2" w:rsidRPr="008628AB" w:rsidRDefault="00AD7EE2" w:rsidP="00015A19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61588D">
              <w:rPr>
                <w:rFonts w:ascii="Arial Narrow" w:hAnsi="Arial Narrow" w:cs="Arial"/>
                <w:sz w:val="24"/>
                <w:szCs w:val="24"/>
              </w:rPr>
              <w:t>Vigilar, administrar, controlar, evaluar el proceso a lo largo del desarrollo del mismo, verificar la utilización adecuada de los recursos</w:t>
            </w:r>
            <w:r w:rsidRPr="008A59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para el desarrollo de cada una de las</w:t>
            </w:r>
            <w:r w:rsidRPr="008A59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actividades de los subprocesos, identificar las NC y proponer las acciones correctivas, verificar las acciones de mejora.</w:t>
            </w:r>
          </w:p>
        </w:tc>
        <w:tc>
          <w:tcPr>
            <w:tcW w:w="1060" w:type="pct"/>
            <w:vAlign w:val="center"/>
          </w:tcPr>
          <w:p w14:paraId="6BE83DD5" w14:textId="77777777" w:rsidR="00AD7EE2" w:rsidRPr="008628AB" w:rsidRDefault="00AD7EE2" w:rsidP="00015A19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Responsables de Procesos</w:t>
            </w:r>
          </w:p>
        </w:tc>
        <w:tc>
          <w:tcPr>
            <w:tcW w:w="756" w:type="pct"/>
            <w:vAlign w:val="center"/>
          </w:tcPr>
          <w:p w14:paraId="47990F7C" w14:textId="77777777" w:rsidR="00AD7EE2" w:rsidRPr="008628AB" w:rsidRDefault="00AD7EE2" w:rsidP="00015A19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Registro de Acciones de Mejora</w:t>
            </w:r>
          </w:p>
        </w:tc>
        <w:tc>
          <w:tcPr>
            <w:tcW w:w="1488" w:type="pct"/>
            <w:vAlign w:val="center"/>
          </w:tcPr>
          <w:p w14:paraId="55F3F2AB" w14:textId="77777777" w:rsidR="00AD7EE2" w:rsidRPr="008628AB" w:rsidRDefault="00AD7EE2" w:rsidP="00015A19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Realizar análisis periódicos de cada proceso estableciendo gestión para la mejora continua</w:t>
            </w:r>
          </w:p>
        </w:tc>
      </w:tr>
    </w:tbl>
    <w:p w14:paraId="550F269D" w14:textId="77777777" w:rsidR="00AD7EE2" w:rsidRDefault="00AD7EE2" w:rsidP="00AD7EE2">
      <w:pPr>
        <w:spacing w:after="0" w:line="240" w:lineRule="auto"/>
        <w:ind w:left="851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41492A74" w14:textId="77777777" w:rsidR="00AD7EE2" w:rsidRDefault="00AD7EE2" w:rsidP="00AD7EE2">
      <w:pPr>
        <w:spacing w:after="0" w:line="240" w:lineRule="auto"/>
        <w:ind w:left="851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2EEE80AE" w14:textId="77777777" w:rsidR="00AD7EE2" w:rsidRPr="008628AB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0ECB5334" w14:textId="77777777" w:rsidR="00AD7EE2" w:rsidRDefault="00AD7EE2" w:rsidP="00AD7EE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8628AB">
        <w:rPr>
          <w:rFonts w:ascii="Arial Narrow" w:eastAsia="Adobe Heiti Std R" w:hAnsi="Arial Narrow" w:cs="Arial"/>
          <w:b/>
          <w:sz w:val="24"/>
          <w:szCs w:val="24"/>
        </w:rPr>
        <w:t xml:space="preserve"> DESARROLLO DEL PROCEDIMIENTO</w:t>
      </w:r>
      <w:r w:rsidR="00202A7C">
        <w:rPr>
          <w:rFonts w:ascii="Arial Narrow" w:eastAsia="Adobe Heiti Std R" w:hAnsi="Arial Narrow" w:cs="Arial"/>
          <w:b/>
          <w:sz w:val="24"/>
          <w:szCs w:val="24"/>
        </w:rPr>
        <w:t xml:space="preserve"> </w:t>
      </w:r>
    </w:p>
    <w:p w14:paraId="2943AA03" w14:textId="77777777" w:rsidR="00202A7C" w:rsidRDefault="00202A7C" w:rsidP="00202A7C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23DE10CE" w14:textId="77777777" w:rsidR="00202A7C" w:rsidRPr="00202A7C" w:rsidRDefault="00202A7C" w:rsidP="00202A7C">
      <w:r>
        <w:t xml:space="preserve"> </w:t>
      </w:r>
    </w:p>
    <w:tbl>
      <w:tblPr>
        <w:tblW w:w="105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2551"/>
        <w:gridCol w:w="4772"/>
        <w:gridCol w:w="1320"/>
        <w:gridCol w:w="1333"/>
      </w:tblGrid>
      <w:tr w:rsidR="00AD7EE2" w14:paraId="75970B3D" w14:textId="77777777" w:rsidTr="00015A19">
        <w:trPr>
          <w:trHeight w:val="780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9376EE7" w14:textId="77777777" w:rsidR="00AD7EE2" w:rsidRDefault="00AD7EE2" w:rsidP="00015A19">
            <w:pPr>
              <w:spacing w:after="0"/>
              <w:ind w:left="113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2"/>
                <w:szCs w:val="12"/>
              </w:rPr>
              <w:t>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EA65301" w14:textId="4F0A15AB" w:rsidR="00AD7EE2" w:rsidRDefault="00AD7EE2" w:rsidP="00015A1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Flujo </w:t>
            </w:r>
            <w:r w:rsidR="004D0E30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–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grama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DCB4B51" w14:textId="77777777" w:rsidR="00AD7EE2" w:rsidRDefault="00AD7EE2" w:rsidP="00015A1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Descripción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B15494E" w14:textId="77777777" w:rsidR="00AD7EE2" w:rsidRDefault="00AD7EE2" w:rsidP="00015A1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4AA9F7DF" w14:textId="77777777" w:rsidR="00AD7EE2" w:rsidRDefault="00AD7EE2" w:rsidP="00015A1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Documento de Trabajo</w:t>
            </w:r>
          </w:p>
        </w:tc>
      </w:tr>
      <w:tr w:rsidR="00AD7EE2" w14:paraId="1316C1C5" w14:textId="77777777" w:rsidTr="00015A19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FFD8E1C" w14:textId="359DCA8C" w:rsidR="00AD7EE2" w:rsidRDefault="003361E1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D41743C" w14:textId="77777777" w:rsidR="00AD7EE2" w:rsidRDefault="00AD7EE2" w:rsidP="00015A19">
            <w:pPr>
              <w:spacing w:after="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392554E0" wp14:editId="6835F01C">
                      <wp:extent cx="1155700" cy="581025"/>
                      <wp:effectExtent l="0" t="0" r="25400" b="28575"/>
                      <wp:docPr id="9" name="Proceso alternativ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5810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ED951FC" w14:textId="200B8B8D" w:rsidR="00AD7EE2" w:rsidRPr="00EC4D99" w:rsidRDefault="009942C9" w:rsidP="00C553F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Generar Diagnostico </w:t>
                                  </w:r>
                                  <w:r w:rsidR="003B74CD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funcional 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92554E0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Proceso alternativo 9" o:spid="_x0000_s1026" type="#_x0000_t176" style="width:91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" filled="f">
                      <v:textbox inset="2.53958mm,1.2694mm,2.53958mm,1.2694mm">
                        <w:txbxContent>
                          <w:p w14:paraId="4ED951FC" w14:textId="200B8B8D" w:rsidR="00AD7EE2" w:rsidRPr="00EC4D99" w:rsidRDefault="009942C9" w:rsidP="00C553F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Generar Diagnostico </w:t>
                            </w:r>
                            <w:r w:rsidR="003B74CD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funcional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737614E" w14:textId="47CA3C89" w:rsidR="003B74CD" w:rsidRPr="007A288F" w:rsidRDefault="003B74CD" w:rsidP="003B74CD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Se identifican </w:t>
            </w:r>
            <w:r w:rsidRPr="006D00EB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los procesos, procedimientos y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el </w:t>
            </w:r>
            <w:r w:rsidRPr="006D00EB">
              <w:rPr>
                <w:rFonts w:ascii="Arial Narrow" w:eastAsia="Arial Narrow" w:hAnsi="Arial Narrow" w:cs="Arial Narrow"/>
                <w:sz w:val="20"/>
                <w:szCs w:val="20"/>
              </w:rPr>
              <w:t>enfoque tecnológico para determinar los requerimientos funcionales y no funcionales de la solución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. La información en la reunión se debe levantar según lo establecido en el documento  (</w:t>
            </w:r>
            <w:r w:rsidRPr="00BA51B6">
              <w:rPr>
                <w:rFonts w:ascii="Arial Narrow" w:eastAsia="Arial Narrow" w:hAnsi="Arial Narrow" w:cs="Arial Narrow"/>
                <w:b/>
              </w:rPr>
              <w:t>Estructura de Alto Nivel Del Desarrollo del ciclo de vida de Software</w:t>
            </w:r>
            <w:r>
              <w:rPr>
                <w:rFonts w:ascii="Arial Narrow" w:eastAsia="Arial Narrow" w:hAnsi="Arial Narrow" w:cs="Arial Narrow"/>
                <w:b/>
              </w:rPr>
              <w:t>)</w:t>
            </w:r>
          </w:p>
          <w:p w14:paraId="2314CDC8" w14:textId="45791E7E" w:rsidR="00AD7EE2" w:rsidRPr="007A288F" w:rsidRDefault="00AD7EE2" w:rsidP="00F033B5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0273D08" w14:textId="77777777" w:rsidR="00AD7EE2" w:rsidRDefault="00E3496B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commentRangeStart w:id="4"/>
            <w:r>
              <w:rPr>
                <w:rFonts w:ascii="Arial Narrow" w:eastAsia="Arial Narrow" w:hAnsi="Arial Narrow" w:cs="Arial Narrow"/>
                <w:sz w:val="20"/>
                <w:szCs w:val="20"/>
              </w:rPr>
              <w:t>Roles de Jorge y/o Daniel</w:t>
            </w:r>
            <w:commentRangeEnd w:id="4"/>
            <w:r w:rsidR="00701A17">
              <w:rPr>
                <w:rStyle w:val="Refdecomentario"/>
              </w:rPr>
              <w:commentReference w:id="4"/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2C5D51C5" w14:textId="77777777" w:rsidR="00AD7EE2" w:rsidRDefault="00E3496B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Cro</w:t>
            </w:r>
            <w:r w:rsidR="0061536D">
              <w:rPr>
                <w:rFonts w:ascii="Arial Narrow" w:eastAsia="Arial Narrow" w:hAnsi="Arial Narrow" w:cs="Arial Narrow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ograma de trabajo</w:t>
            </w:r>
          </w:p>
        </w:tc>
      </w:tr>
      <w:tr w:rsidR="0049044C" w14:paraId="5EF338AC" w14:textId="77777777" w:rsidTr="00015A19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B1455D1" w14:textId="489066F7" w:rsidR="0049044C" w:rsidRDefault="003361E1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62D160F" w14:textId="77777777" w:rsidR="0049044C" w:rsidRDefault="0049044C" w:rsidP="00015A19">
            <w:pPr>
              <w:spacing w:after="0"/>
              <w:jc w:val="center"/>
              <w:rPr>
                <w:noProof/>
              </w:rPr>
            </w:pPr>
            <w:r w:rsidRPr="0049044C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78496119" wp14:editId="321EF0BF">
                      <wp:extent cx="1155700" cy="581025"/>
                      <wp:effectExtent l="0" t="0" r="25400" b="28575"/>
                      <wp:docPr id="1" name="Proceso alternativ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5810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83A49A3" w14:textId="3EB84C28" w:rsidR="0049044C" w:rsidRPr="00EC4D99" w:rsidRDefault="003B74CD" w:rsidP="0049044C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Identificar Requerimientos funcionales 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496119" id="Proceso alternativo 1" o:spid="_x0000_s1027" type="#_x0000_t176" style="width:91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" filled="f">
                      <v:textbox inset="2.53958mm,1.2694mm,2.53958mm,1.2694mm">
                        <w:txbxContent>
                          <w:p w14:paraId="483A49A3" w14:textId="3EB84C28" w:rsidR="0049044C" w:rsidRPr="00EC4D99" w:rsidRDefault="003B74CD" w:rsidP="0049044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Identificar Requerimientos funcionales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AB3FCEB" w14:textId="04919D4E" w:rsidR="0049044C" w:rsidRDefault="004F06E7" w:rsidP="00807E41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Se procede a identificar todas las acciones que el usuario final desea que haga el aplicativo de la manera más detallada posible.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5FA7114" w14:textId="75366FB1" w:rsidR="0049044C" w:rsidRDefault="00D232B5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Analista de proceso, </w:t>
            </w:r>
            <w:r w:rsidR="005D6DF7">
              <w:rPr>
                <w:rFonts w:ascii="Arial Narrow" w:eastAsia="Arial Narrow" w:hAnsi="Arial Narrow" w:cs="Arial Narrow"/>
                <w:sz w:val="20"/>
                <w:szCs w:val="20"/>
              </w:rPr>
              <w:t>arquitecto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de solución, gerente de proyectos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3D0DE76" w14:textId="0E481B4C" w:rsidR="0049044C" w:rsidRDefault="001B1FE8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commentRangeStart w:id="5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Formato</w:t>
            </w:r>
            <w:commentRangeEnd w:id="5"/>
            <w:r>
              <w:rPr>
                <w:rStyle w:val="Refdecomentario"/>
              </w:rPr>
              <w:commentReference w:id="5"/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de Historias de usuario.</w:t>
            </w:r>
          </w:p>
        </w:tc>
      </w:tr>
      <w:tr w:rsidR="002F756C" w14:paraId="79567C76" w14:textId="77777777" w:rsidTr="00015A19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3D1F63A" w14:textId="14CCD9DF" w:rsidR="002F756C" w:rsidRDefault="003361E1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8DFDD73" w14:textId="77777777" w:rsidR="002F756C" w:rsidRPr="0049044C" w:rsidRDefault="0042111A" w:rsidP="00015A19">
            <w:pPr>
              <w:spacing w:after="0"/>
              <w:jc w:val="center"/>
              <w:rPr>
                <w:noProof/>
              </w:rPr>
            </w:pPr>
            <w:r w:rsidRPr="0049044C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6806A22E" wp14:editId="6188B3E6">
                      <wp:extent cx="1155700" cy="581025"/>
                      <wp:effectExtent l="0" t="0" r="25400" b="28575"/>
                      <wp:docPr id="5" name="Proceso alternativ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5810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479D525" w14:textId="3CB9D5E1" w:rsidR="003B74CD" w:rsidRPr="00EC4D99" w:rsidRDefault="003B74CD" w:rsidP="003B74C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Identificar Requerimientos no funcionales </w:t>
                                  </w:r>
                                </w:p>
                                <w:p w14:paraId="34BADE8A" w14:textId="02885D8E" w:rsidR="0042111A" w:rsidRPr="00EC4D99" w:rsidRDefault="0042111A" w:rsidP="0042111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06A22E" id="Proceso alternativo 5" o:spid="_x0000_s1028" type="#_x0000_t176" style="width:91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" filled="f">
                      <v:textbox inset="2.53958mm,1.2694mm,2.53958mm,1.2694mm">
                        <w:txbxContent>
                          <w:p w14:paraId="4479D525" w14:textId="3CB9D5E1" w:rsidR="003B74CD" w:rsidRPr="00EC4D99" w:rsidRDefault="003B74CD" w:rsidP="003B74CD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Identificar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erimientos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 no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 funcionales </w:t>
                            </w:r>
                          </w:p>
                          <w:p w14:paraId="34BADE8A" w14:textId="02885D8E" w:rsidR="0042111A" w:rsidRPr="00EC4D99" w:rsidRDefault="0042111A" w:rsidP="0042111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F3F381A" w14:textId="1C0995E2" w:rsidR="00752DBF" w:rsidRDefault="00EC0986" w:rsidP="00ED19A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commentRangeStart w:id="6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Se procede a identificar las necesidades que el cliente no expresa de manera directa, sino que de acuerdo con la experiencia de HO son necesarias para el desarrollo del aplicativo.   </w:t>
            </w:r>
            <w:commentRangeEnd w:id="6"/>
            <w:r w:rsidR="00701A17">
              <w:rPr>
                <w:rStyle w:val="Refdecomentario"/>
              </w:rPr>
              <w:commentReference w:id="6"/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758278C" w14:textId="77777777" w:rsidR="002F756C" w:rsidRDefault="00D232B5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Analista de procesos,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stakeholder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del cliente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2BF1E121" w14:textId="77777777" w:rsidR="002F756C" w:rsidRDefault="00BA580D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commentRangeStart w:id="7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Formato</w:t>
            </w:r>
            <w:commentRangeEnd w:id="7"/>
            <w:r w:rsidR="00D232B5">
              <w:rPr>
                <w:rStyle w:val="Refdecomentario"/>
              </w:rPr>
              <w:commentReference w:id="7"/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de Historias de usuario.</w:t>
            </w:r>
          </w:p>
        </w:tc>
      </w:tr>
      <w:tr w:rsidR="0049044C" w14:paraId="0CD7A2D6" w14:textId="77777777" w:rsidTr="00015A19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5F1B408" w14:textId="4DFAB614" w:rsidR="0049044C" w:rsidRDefault="003361E1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4943F72" w14:textId="77777777" w:rsidR="0049044C" w:rsidRPr="0049044C" w:rsidRDefault="0049044C" w:rsidP="00015A19">
            <w:pPr>
              <w:spacing w:after="0"/>
              <w:jc w:val="center"/>
              <w:rPr>
                <w:noProof/>
              </w:rPr>
            </w:pPr>
            <w:r w:rsidRPr="0049044C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546A5BB1" wp14:editId="0F4C66AD">
                      <wp:extent cx="1155700" cy="581025"/>
                      <wp:effectExtent l="0" t="0" r="25400" b="28575"/>
                      <wp:docPr id="4" name="Proceso alternativ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5810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B9322F5" w14:textId="365C1697" w:rsidR="0049044C" w:rsidRPr="00EC4D99" w:rsidRDefault="007171E1" w:rsidP="0049044C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>Redactar historias de usuario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6A5BB1" id="Proceso alternativo 4" o:spid="_x0000_s1029" type="#_x0000_t176" style="width:91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" filled="f">
                      <v:textbox inset="2.53958mm,1.2694mm,2.53958mm,1.2694mm">
                        <w:txbxContent>
                          <w:p w14:paraId="6B9322F5" w14:textId="365C1697" w:rsidR="0049044C" w:rsidRPr="00EC4D99" w:rsidRDefault="007171E1" w:rsidP="0049044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Redactar historias de usuario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652B627" w14:textId="5217EF06" w:rsidR="0049044C" w:rsidRDefault="00434DF9" w:rsidP="006354B1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La</w:t>
            </w:r>
            <w:r w:rsidR="006354B1">
              <w:rPr>
                <w:rFonts w:ascii="Arial Narrow" w:eastAsia="Arial Narrow" w:hAnsi="Arial Narrow" w:cs="Arial Narrow"/>
                <w:sz w:val="20"/>
                <w:szCs w:val="20"/>
              </w:rPr>
              <w:t>s historias de usuario documentadas serán revis</w:t>
            </w:r>
            <w:r w:rsidR="004133B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adas por el líder </w:t>
            </w:r>
            <w:r w:rsidR="003E4D3B">
              <w:rPr>
                <w:rFonts w:ascii="Arial Narrow" w:eastAsia="Arial Narrow" w:hAnsi="Arial Narrow" w:cs="Arial Narrow"/>
                <w:sz w:val="20"/>
                <w:szCs w:val="20"/>
              </w:rPr>
              <w:t>técnico</w:t>
            </w:r>
            <w:r w:rsidR="006354B1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el cual dará visto bueno para la presentación al cliente </w:t>
            </w:r>
            <w:r w:rsidR="006354B1" w:rsidRPr="00353223">
              <w:rPr>
                <w:rFonts w:ascii="Arial Narrow" w:eastAsia="Arial Narrow" w:hAnsi="Arial Narrow" w:cs="Arial Narrow"/>
                <w:sz w:val="20"/>
                <w:szCs w:val="20"/>
                <w:highlight w:val="yellow"/>
              </w:rPr>
              <w:t>mediante correo electrónico</w:t>
            </w:r>
            <w:r w:rsidR="00D232B5" w:rsidRPr="00353223">
              <w:rPr>
                <w:rFonts w:ascii="Arial Narrow" w:eastAsia="Arial Narrow" w:hAnsi="Arial Narrow" w:cs="Arial Narrow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E22E9C9" w14:textId="165D5714" w:rsidR="0049044C" w:rsidRDefault="003E4D3B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Líder </w:t>
            </w:r>
            <w:r w:rsidR="00F020D7">
              <w:rPr>
                <w:rFonts w:ascii="Arial Narrow" w:eastAsia="Arial Narrow" w:hAnsi="Arial Narrow" w:cs="Arial Narrow"/>
                <w:sz w:val="20"/>
                <w:szCs w:val="20"/>
              </w:rPr>
              <w:t>técnico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C6F81E8" w14:textId="15E257A3" w:rsidR="0049044C" w:rsidRDefault="00D715D8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Correo electrónico </w:t>
            </w:r>
            <w:r w:rsidR="00F020D7">
              <w:rPr>
                <w:rFonts w:ascii="Arial Narrow" w:eastAsia="Arial Narrow" w:hAnsi="Arial Narrow" w:cs="Arial Narrow"/>
                <w:sz w:val="20"/>
                <w:szCs w:val="20"/>
              </w:rPr>
              <w:t>o Trello</w:t>
            </w:r>
          </w:p>
        </w:tc>
      </w:tr>
      <w:tr w:rsidR="007171E1" w14:paraId="29015542" w14:textId="77777777" w:rsidTr="00015A19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18CE6D5" w14:textId="2627F9A7" w:rsidR="007171E1" w:rsidRDefault="003361E1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5804BE0" w14:textId="5CA6F6DF" w:rsidR="007171E1" w:rsidRPr="0049044C" w:rsidRDefault="007171E1" w:rsidP="00015A19">
            <w:pPr>
              <w:spacing w:after="0"/>
              <w:jc w:val="center"/>
              <w:rPr>
                <w:noProof/>
              </w:rPr>
            </w:pPr>
            <w:r w:rsidRPr="0049044C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0C59A45A" wp14:editId="55547876">
                      <wp:extent cx="1155700" cy="307074"/>
                      <wp:effectExtent l="0" t="0" r="25400" b="17145"/>
                      <wp:docPr id="7" name="Proceso alternativ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307074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C1EE15A" w14:textId="3AC568C1" w:rsidR="007171E1" w:rsidRPr="00EC4D99" w:rsidRDefault="007171E1" w:rsidP="007171E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Generar Backlog 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59A45A" id="Proceso alternativo 7" o:spid="_x0000_s1030" type="#_x0000_t176" style="width:91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" filled="f">
                      <v:textbox inset="2.53958mm,1.2694mm,2.53958mm,1.2694mm">
                        <w:txbxContent>
                          <w:p w14:paraId="5C1EE15A" w14:textId="3AC568C1" w:rsidR="007171E1" w:rsidRPr="00EC4D99" w:rsidRDefault="007171E1" w:rsidP="007171E1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Generar Backlog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5EBA9B1" w14:textId="19D7D431" w:rsidR="007171E1" w:rsidRDefault="00D038EC" w:rsidP="006354B1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commentRangeStart w:id="8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 acuerdo con la totalidad de historias de usuario identificada se procede a realizar el inventario final para su entrega al cliente</w:t>
            </w:r>
            <w:r w:rsidR="00DB34B1">
              <w:rPr>
                <w:rFonts w:ascii="Arial Narrow" w:eastAsia="Arial Narrow" w:hAnsi="Arial Narrow" w:cs="Arial Narrow"/>
                <w:sz w:val="20"/>
                <w:szCs w:val="20"/>
              </w:rPr>
              <w:t>.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commentRangeEnd w:id="8"/>
            <w:r w:rsidR="00701A17">
              <w:rPr>
                <w:rStyle w:val="Refdecomentario"/>
              </w:rPr>
              <w:commentReference w:id="8"/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CD9B290" w14:textId="77777777" w:rsidR="007171E1" w:rsidRDefault="007171E1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16A3E7D3" w14:textId="77777777" w:rsidR="007171E1" w:rsidRDefault="007171E1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9E29EF" w14:paraId="3A754948" w14:textId="77777777" w:rsidTr="00015A19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78EA177" w14:textId="3C1B107E" w:rsidR="009E29EF" w:rsidRDefault="009E29EF" w:rsidP="00015A19">
            <w:pPr>
              <w:spacing w:after="0"/>
              <w:jc w:val="center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5D53523" w14:textId="77777777" w:rsidR="009E29EF" w:rsidRDefault="00D075A4" w:rsidP="00015A19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010BB85E" wp14:editId="39ACA67F">
                      <wp:extent cx="1457325" cy="1047750"/>
                      <wp:effectExtent l="19050" t="19050" r="47625" b="38100"/>
                      <wp:docPr id="15" name="Decisió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10477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260EAD4" w14:textId="270F3F11" w:rsidR="00D075A4" w:rsidRPr="0079791E" w:rsidRDefault="00D075A4" w:rsidP="00D075A4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79791E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>¿</w:t>
                                  </w:r>
                                  <w:r w:rsidR="0023705B" w:rsidRPr="0079791E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Historias de usuario </w:t>
                                  </w:r>
                                  <w:proofErr w:type="gramStart"/>
                                  <w:r w:rsidR="007171E1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Aprobada </w:t>
                                  </w:r>
                                  <w:r w:rsidR="00B410B1" w:rsidRPr="0079791E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  <w:proofErr w:type="gramEnd"/>
                                </w:p>
                                <w:p w14:paraId="6B1D9BFB" w14:textId="77777777" w:rsidR="00D075A4" w:rsidRPr="0079791E" w:rsidRDefault="00D075A4" w:rsidP="00D075A4">
                                  <w:pPr>
                                    <w:spacing w:line="275" w:lineRule="auto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0BB85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15" o:spid="_x0000_s1031" type="#_x0000_t110" style="width:114.7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">
                      <v:textbox inset="2.53958mm,1.2694mm,2.53958mm,1.2694mm">
                        <w:txbxContent>
                          <w:p w14:paraId="5260EAD4" w14:textId="270F3F11" w:rsidR="00D075A4" w:rsidRPr="0079791E" w:rsidRDefault="00D075A4" w:rsidP="00D075A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79791E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¿</w:t>
                            </w:r>
                            <w:r w:rsidR="0023705B" w:rsidRPr="0079791E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Historias de usuario </w:t>
                            </w:r>
                            <w:proofErr w:type="gramStart"/>
                            <w:r w:rsidR="007171E1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Aprobada </w:t>
                            </w:r>
                            <w:r w:rsidR="00B410B1" w:rsidRPr="0079791E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  <w:p w14:paraId="6B1D9BFB" w14:textId="77777777" w:rsidR="00D075A4" w:rsidRPr="0079791E" w:rsidRDefault="00D075A4" w:rsidP="00D075A4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6737DC6" w14:textId="35341A2A" w:rsidR="007534D1" w:rsidRPr="007C5047" w:rsidRDefault="00DB34B1" w:rsidP="00015A19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 las historias</w:t>
            </w:r>
            <w:r w:rsidR="00C427AC" w:rsidRPr="00494A50">
              <w:rPr>
                <w:rFonts w:ascii="Arial Narrow" w:eastAsia="Arial Narrow" w:hAnsi="Arial Narrow" w:cs="Arial Narrow"/>
              </w:rPr>
              <w:t xml:space="preserve"> de usuario </w:t>
            </w:r>
            <w:r>
              <w:rPr>
                <w:rFonts w:ascii="Arial Narrow" w:eastAsia="Arial Narrow" w:hAnsi="Arial Narrow" w:cs="Arial Narrow"/>
              </w:rPr>
              <w:t>son</w:t>
            </w:r>
            <w:r w:rsidR="007171E1">
              <w:rPr>
                <w:rFonts w:ascii="Arial Narrow" w:eastAsia="Arial Narrow" w:hAnsi="Arial Narrow" w:cs="Arial Narrow"/>
              </w:rPr>
              <w:t xml:space="preserve"> aprobada</w:t>
            </w:r>
            <w:r w:rsidR="00C22F1D">
              <w:rPr>
                <w:rFonts w:ascii="Arial Narrow" w:eastAsia="Arial Narrow" w:hAnsi="Arial Narrow" w:cs="Arial Narrow"/>
              </w:rPr>
              <w:t>s</w:t>
            </w:r>
            <w:r w:rsidR="007171E1">
              <w:rPr>
                <w:rFonts w:ascii="Arial Narrow" w:eastAsia="Arial Narrow" w:hAnsi="Arial Narrow" w:cs="Arial Narrow"/>
              </w:rPr>
              <w:t xml:space="preserve">, </w:t>
            </w:r>
            <w:r w:rsidR="00974FD2" w:rsidRPr="00494A50">
              <w:rPr>
                <w:rFonts w:ascii="Arial Narrow" w:eastAsia="Arial Narrow" w:hAnsi="Arial Narrow" w:cs="Arial Narrow"/>
              </w:rPr>
              <w:t xml:space="preserve">se </w:t>
            </w:r>
            <w:r w:rsidR="00FC0651" w:rsidRPr="00494A50">
              <w:rPr>
                <w:rFonts w:ascii="Arial Narrow" w:eastAsia="Arial Narrow" w:hAnsi="Arial Narrow" w:cs="Arial Narrow"/>
              </w:rPr>
              <w:t>continúa</w:t>
            </w:r>
            <w:r>
              <w:rPr>
                <w:rFonts w:ascii="Arial Narrow" w:eastAsia="Arial Narrow" w:hAnsi="Arial Narrow" w:cs="Arial Narrow"/>
              </w:rPr>
              <w:t xml:space="preserve"> con la actividad No 6</w:t>
            </w:r>
            <w:r w:rsidR="00C427AC" w:rsidRPr="00494A50">
              <w:rPr>
                <w:rFonts w:ascii="Arial Narrow" w:eastAsia="Arial Narrow" w:hAnsi="Arial Narrow" w:cs="Arial Narrow"/>
              </w:rPr>
              <w:t xml:space="preserve">, </w:t>
            </w:r>
            <w:r w:rsidR="007C5047" w:rsidRPr="00494A50">
              <w:rPr>
                <w:rFonts w:ascii="Arial Narrow" w:eastAsia="Arial Narrow" w:hAnsi="Arial Narrow" w:cs="Arial Narrow"/>
              </w:rPr>
              <w:t>si</w:t>
            </w:r>
            <w:r>
              <w:rPr>
                <w:rFonts w:ascii="Arial Narrow" w:eastAsia="Arial Narrow" w:hAnsi="Arial Narrow" w:cs="Arial Narrow"/>
              </w:rPr>
              <w:t xml:space="preserve"> NO </w:t>
            </w:r>
            <w:r w:rsidR="00BA037F">
              <w:rPr>
                <w:rFonts w:ascii="Arial Narrow" w:eastAsia="Arial Narrow" w:hAnsi="Arial Narrow" w:cs="Arial Narrow"/>
              </w:rPr>
              <w:t xml:space="preserve">es </w:t>
            </w:r>
            <w:r w:rsidR="007171E1">
              <w:rPr>
                <w:rFonts w:ascii="Arial Narrow" w:eastAsia="Arial Narrow" w:hAnsi="Arial Narrow" w:cs="Arial Narrow"/>
              </w:rPr>
              <w:t>aprobada vuelve</w:t>
            </w:r>
            <w:r w:rsidR="0048290D">
              <w:rPr>
                <w:rFonts w:ascii="Arial Narrow" w:eastAsia="Arial Narrow" w:hAnsi="Arial Narrow" w:cs="Arial Narrow"/>
              </w:rPr>
              <w:t xml:space="preserve"> a la actividad No 4</w:t>
            </w:r>
            <w:r w:rsidR="007171E1">
              <w:rPr>
                <w:rFonts w:ascii="Arial Narrow" w:eastAsia="Arial Narrow" w:hAnsi="Arial Narrow" w:cs="Arial Narrow"/>
              </w:rPr>
              <w:t xml:space="preserve"> se realiza</w:t>
            </w:r>
            <w:r w:rsidR="00BA037F">
              <w:rPr>
                <w:rFonts w:ascii="Arial Narrow" w:eastAsia="Arial Narrow" w:hAnsi="Arial Narrow" w:cs="Arial Narrow"/>
              </w:rPr>
              <w:t xml:space="preserve"> las correcciones correspondientes</w:t>
            </w:r>
            <w:r w:rsidR="00AB6471" w:rsidRPr="00494A50">
              <w:rPr>
                <w:rFonts w:ascii="Arial Narrow" w:eastAsia="Arial Narrow" w:hAnsi="Arial Narrow" w:cs="Arial Narrow"/>
              </w:rPr>
              <w:t>.</w:t>
            </w:r>
          </w:p>
          <w:p w14:paraId="455E530B" w14:textId="77777777" w:rsidR="007534D1" w:rsidRDefault="007534D1" w:rsidP="00015A19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highlight w:val="yellow"/>
              </w:rPr>
            </w:pPr>
          </w:p>
          <w:p w14:paraId="4EA49959" w14:textId="77777777" w:rsidR="007534D1" w:rsidRPr="00826BCA" w:rsidRDefault="007534D1" w:rsidP="00015A19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highlight w:val="yellow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B9BC8B2" w14:textId="77777777" w:rsidR="009E29EF" w:rsidRDefault="009E29EF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426F1494" w14:textId="77777777" w:rsidR="009E29EF" w:rsidRPr="00384962" w:rsidRDefault="009E29EF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00B35" w14:paraId="0F59E655" w14:textId="77777777" w:rsidTr="00AD6C43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17E4581" w14:textId="556DB0FE" w:rsidR="00C00B35" w:rsidRPr="00AD6C43" w:rsidRDefault="005E70CC" w:rsidP="00015A19">
            <w:pPr>
              <w:spacing w:after="0"/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43D452C" w14:textId="77777777" w:rsidR="00C00B35" w:rsidRDefault="001548B9" w:rsidP="00015A19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63C98D1E" wp14:editId="6D1DC1BB">
                      <wp:extent cx="1343025" cy="500933"/>
                      <wp:effectExtent l="0" t="0" r="28575" b="13970"/>
                      <wp:docPr id="14" name="Proceso alternativ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0093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F8C7965" w14:textId="297B4016" w:rsidR="001548B9" w:rsidRPr="0079791E" w:rsidRDefault="00BD74F4" w:rsidP="001548B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>Inicia la Arquitectura y Desarrollo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C98D1E" id="Proceso alternativo 14" o:spid="_x0000_s1032" type="#_x0000_t176" style="width:105.75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" filled="f">
                      <v:textbox inset="2.53958mm,1.2694mm,2.53958mm,1.2694mm">
                        <w:txbxContent>
                          <w:p w14:paraId="4F8C7965" w14:textId="297B4016" w:rsidR="001548B9" w:rsidRPr="0079791E" w:rsidRDefault="00BD74F4" w:rsidP="001548B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Inicia la Arquitectura y Desarrollo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D93849E" w14:textId="29E9F5B1" w:rsidR="00C00B35" w:rsidRPr="00587F8E" w:rsidRDefault="00F3390E" w:rsidP="00923BE9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Se procede a implementar el procedimiento de implementación de Software.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F53A739" w14:textId="78566574" w:rsidR="00C00B35" w:rsidRDefault="00C00B35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742F911" w14:textId="77777777" w:rsidR="00C00B35" w:rsidRPr="00384962" w:rsidRDefault="00C00B35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F114AB" w14:paraId="1518F0C6" w14:textId="77777777" w:rsidTr="00015A19">
        <w:trPr>
          <w:trHeight w:val="1267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015ED18" w14:textId="66A15415" w:rsidR="00F114AB" w:rsidRDefault="003361E1" w:rsidP="00015A19">
            <w:pPr>
              <w:spacing w:after="0"/>
              <w:jc w:val="center"/>
            </w:pPr>
            <w:r>
              <w:lastRenderedPageBreak/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435942C" w14:textId="23440386" w:rsidR="00F114AB" w:rsidRDefault="00F114AB" w:rsidP="00015A19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0347E5C1" wp14:editId="7845C7D2">
                      <wp:extent cx="1264257" cy="500933"/>
                      <wp:effectExtent l="0" t="0" r="12700" b="13970"/>
                      <wp:docPr id="3" name="Proceso alternativ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257" cy="50093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6FA816D" w14:textId="4C235312" w:rsidR="00F114AB" w:rsidRPr="00277856" w:rsidRDefault="00F114AB" w:rsidP="00F114AB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Fin de procedimiento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47E5C1" id="Proceso alternativo 3" o:spid="_x0000_s1039" type="#_x0000_t176" style="width:99.55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" filled="f">
                      <v:textbox inset="2.53958mm,1.2694mm,2.53958mm,1.2694mm">
                        <w:txbxContent>
                          <w:p w14:paraId="16FA816D" w14:textId="4C235312" w:rsidR="00F114AB" w:rsidRPr="00277856" w:rsidRDefault="00F114AB" w:rsidP="00F114A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Fin de procedimiento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6824FC0" w14:textId="77777777" w:rsidR="00F114AB" w:rsidRDefault="00F114AB" w:rsidP="00282ACF">
            <w:pPr>
              <w:pStyle w:val="P1"/>
              <w:tabs>
                <w:tab w:val="left" w:pos="426"/>
              </w:tabs>
              <w:spacing w:line="276" w:lineRule="auto"/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03A44A8" w14:textId="77777777" w:rsidR="00F114AB" w:rsidRDefault="00F114AB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26689495" w14:textId="77777777" w:rsidR="00F114AB" w:rsidRDefault="00F114AB" w:rsidP="00015A1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4EFDCCEE" w14:textId="77777777" w:rsidR="00AD7EE2" w:rsidRDefault="00AD7EE2" w:rsidP="00AD7EE2">
      <w:pPr>
        <w:pStyle w:val="Prrafodelista"/>
        <w:spacing w:after="0" w:line="240" w:lineRule="auto"/>
        <w:ind w:left="360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79ABA086" w14:textId="77777777" w:rsidR="00AD7EE2" w:rsidRPr="008628AB" w:rsidRDefault="00AD7EE2" w:rsidP="00AD7EE2">
      <w:pPr>
        <w:pStyle w:val="Prrafodelista"/>
        <w:spacing w:after="0" w:line="240" w:lineRule="auto"/>
        <w:ind w:left="360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483A1B42" w14:textId="77777777" w:rsidR="00AD7EE2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>
        <w:rPr>
          <w:rFonts w:ascii="Arial Narrow" w:eastAsia="Adobe Heiti Std R" w:hAnsi="Arial Narrow" w:cs="Arial"/>
          <w:b/>
          <w:sz w:val="24"/>
          <w:szCs w:val="24"/>
        </w:rPr>
        <w:t>6.1 GENERALIDADES</w:t>
      </w:r>
    </w:p>
    <w:p w14:paraId="78348013" w14:textId="77777777" w:rsidR="00561171" w:rsidRDefault="00A01C43" w:rsidP="00AD7EE2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>
        <w:rPr>
          <w:rFonts w:ascii="Arial Narrow" w:eastAsia="Adobe Heiti Std R" w:hAnsi="Arial Narrow" w:cs="Arial"/>
          <w:b/>
          <w:sz w:val="24"/>
          <w:szCs w:val="24"/>
        </w:rPr>
        <w:t xml:space="preserve">Formatos de </w:t>
      </w:r>
      <w:proofErr w:type="spellStart"/>
      <w:r>
        <w:rPr>
          <w:rFonts w:ascii="Arial Narrow" w:eastAsia="Adobe Heiti Std R" w:hAnsi="Arial Narrow" w:cs="Arial"/>
          <w:b/>
          <w:sz w:val="24"/>
          <w:szCs w:val="24"/>
        </w:rPr>
        <w:t>trello</w:t>
      </w:r>
      <w:proofErr w:type="spellEnd"/>
    </w:p>
    <w:p w14:paraId="11225596" w14:textId="77777777" w:rsidR="00A01C43" w:rsidRDefault="00A01C43" w:rsidP="00AD7EE2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>
        <w:rPr>
          <w:rFonts w:ascii="Arial Narrow" w:eastAsia="Adobe Heiti Std R" w:hAnsi="Arial Narrow" w:cs="Arial"/>
          <w:b/>
          <w:sz w:val="24"/>
          <w:szCs w:val="24"/>
        </w:rPr>
        <w:t xml:space="preserve">Donde se registra el </w:t>
      </w:r>
      <w:proofErr w:type="spellStart"/>
      <w:r>
        <w:rPr>
          <w:rFonts w:ascii="Arial Narrow" w:eastAsia="Adobe Heiti Std R" w:hAnsi="Arial Narrow" w:cs="Arial"/>
          <w:b/>
          <w:sz w:val="24"/>
          <w:szCs w:val="24"/>
        </w:rPr>
        <w:t>product</w:t>
      </w:r>
      <w:proofErr w:type="spellEnd"/>
      <w:r>
        <w:rPr>
          <w:rFonts w:ascii="Arial Narrow" w:eastAsia="Adobe Heiti Std R" w:hAnsi="Arial Narrow" w:cs="Arial"/>
          <w:b/>
          <w:sz w:val="24"/>
          <w:szCs w:val="24"/>
        </w:rPr>
        <w:t xml:space="preserve"> </w:t>
      </w:r>
      <w:proofErr w:type="spellStart"/>
      <w:r>
        <w:rPr>
          <w:rFonts w:ascii="Arial Narrow" w:eastAsia="Adobe Heiti Std R" w:hAnsi="Arial Narrow" w:cs="Arial"/>
          <w:b/>
          <w:sz w:val="24"/>
          <w:szCs w:val="24"/>
        </w:rPr>
        <w:t>backlog</w:t>
      </w:r>
      <w:proofErr w:type="spellEnd"/>
    </w:p>
    <w:p w14:paraId="6D3A188E" w14:textId="77777777" w:rsidR="00A01C43" w:rsidRDefault="00A01C43" w:rsidP="00AD7EE2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1BB457C0" w14:textId="77777777" w:rsidR="00AD7EE2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70972023" w14:textId="77777777" w:rsidR="00AD7EE2" w:rsidRPr="008628AB" w:rsidRDefault="00AD7EE2" w:rsidP="00AD7EE2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7.0 </w:t>
      </w:r>
      <w:r w:rsidRPr="008628AB">
        <w:rPr>
          <w:rFonts w:ascii="Arial Narrow" w:hAnsi="Arial Narrow" w:cs="Arial"/>
          <w:b/>
          <w:sz w:val="24"/>
          <w:szCs w:val="24"/>
        </w:rPr>
        <w:t>DOCUMENTOS RELACIONADOS</w:t>
      </w:r>
    </w:p>
    <w:p w14:paraId="70B8D22D" w14:textId="77777777" w:rsidR="00AD7EE2" w:rsidRPr="008628AB" w:rsidRDefault="00AD7EE2" w:rsidP="00AD7EE2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E9A2110" w14:textId="77777777" w:rsidR="005A2B31" w:rsidRDefault="005A2B31" w:rsidP="00AD7E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Manual de Arquitectura y Desarrollo</w:t>
      </w:r>
    </w:p>
    <w:p w14:paraId="5EBBBF26" w14:textId="77777777" w:rsidR="005A2B31" w:rsidRDefault="005A2B31" w:rsidP="00AD7E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Manual Ciclo de Vida de Requerimientos</w:t>
      </w:r>
    </w:p>
    <w:p w14:paraId="7D64051A" w14:textId="1C75B523" w:rsidR="0007772F" w:rsidRPr="0075285B" w:rsidRDefault="005A2B31" w:rsidP="00AD7E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Procedimiento de Implementación de Software</w:t>
      </w:r>
      <w:r w:rsidR="006C418F" w:rsidRPr="0075285B">
        <w:rPr>
          <w:rFonts w:ascii="Arial Narrow" w:eastAsia="Adobe Heiti Std R" w:hAnsi="Arial Narrow" w:cs="Arial"/>
          <w:sz w:val="24"/>
          <w:szCs w:val="24"/>
        </w:rPr>
        <w:t xml:space="preserve"> </w:t>
      </w:r>
    </w:p>
    <w:p w14:paraId="0124A0EC" w14:textId="6837F6CE" w:rsidR="0007772F" w:rsidRPr="00A209CC" w:rsidRDefault="0007772F" w:rsidP="00AD7E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  <w:highlight w:val="yellow"/>
        </w:rPr>
      </w:pPr>
      <w:r w:rsidRPr="00A209CC">
        <w:rPr>
          <w:rFonts w:ascii="Arial Narrow" w:eastAsia="Adobe Heiti Std R" w:hAnsi="Arial Narrow" w:cs="Arial"/>
          <w:sz w:val="24"/>
          <w:szCs w:val="24"/>
          <w:highlight w:val="yellow"/>
        </w:rPr>
        <w:t>A</w:t>
      </w:r>
      <w:r w:rsidR="006C418F" w:rsidRPr="00A209CC">
        <w:rPr>
          <w:rFonts w:ascii="Arial Narrow" w:eastAsia="Adobe Heiti Std R" w:hAnsi="Arial Narrow" w:cs="Arial"/>
          <w:sz w:val="24"/>
          <w:szCs w:val="24"/>
          <w:highlight w:val="yellow"/>
        </w:rPr>
        <w:t>cta de aprobación de documento diagnostico técnico y funcional</w:t>
      </w:r>
    </w:p>
    <w:p w14:paraId="753E358E" w14:textId="4D6E831F" w:rsidR="0007772F" w:rsidRPr="00A209CC" w:rsidRDefault="006C418F" w:rsidP="00AD7E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  <w:highlight w:val="yellow"/>
        </w:rPr>
      </w:pPr>
      <w:r w:rsidRPr="00A209CC">
        <w:rPr>
          <w:rFonts w:ascii="Arial Narrow" w:eastAsia="Adobe Heiti Std R" w:hAnsi="Arial Narrow" w:cs="Arial"/>
          <w:sz w:val="24"/>
          <w:szCs w:val="24"/>
          <w:highlight w:val="yellow"/>
        </w:rPr>
        <w:t xml:space="preserve">Matriz de </w:t>
      </w:r>
      <w:commentRangeStart w:id="10"/>
      <w:r w:rsidRPr="00A209CC">
        <w:rPr>
          <w:rFonts w:ascii="Arial Narrow" w:eastAsia="Adobe Heiti Std R" w:hAnsi="Arial Narrow" w:cs="Arial"/>
          <w:sz w:val="24"/>
          <w:szCs w:val="24"/>
          <w:highlight w:val="yellow"/>
        </w:rPr>
        <w:t>registro</w:t>
      </w:r>
      <w:commentRangeEnd w:id="10"/>
      <w:r w:rsidR="008E0745" w:rsidRPr="00A209CC">
        <w:rPr>
          <w:rStyle w:val="Refdecomentario"/>
          <w:rFonts w:asciiTheme="minorHAnsi" w:eastAsiaTheme="minorEastAsia" w:hAnsiTheme="minorHAnsi" w:cstheme="minorBidi"/>
          <w:highlight w:val="yellow"/>
          <w:lang w:val="es-CO" w:eastAsia="es-CO"/>
        </w:rPr>
        <w:commentReference w:id="10"/>
      </w:r>
      <w:r w:rsidRPr="00A209CC">
        <w:rPr>
          <w:rFonts w:ascii="Arial Narrow" w:eastAsia="Adobe Heiti Std R" w:hAnsi="Arial Narrow" w:cs="Arial"/>
          <w:sz w:val="24"/>
          <w:szCs w:val="24"/>
          <w:highlight w:val="yellow"/>
        </w:rPr>
        <w:t xml:space="preserve"> de trazabilidad</w:t>
      </w:r>
    </w:p>
    <w:p w14:paraId="6E996EC9" w14:textId="34DBC7E8" w:rsidR="00AD7EE2" w:rsidRPr="0075285B" w:rsidRDefault="00AD7EE2" w:rsidP="008964B5">
      <w:pPr>
        <w:pStyle w:val="Prrafodelista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0F3C1779" w14:textId="77777777" w:rsidR="00AD7EE2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0F5D3994" w14:textId="77777777" w:rsidR="00AD7EE2" w:rsidRPr="008628AB" w:rsidRDefault="00AD7EE2" w:rsidP="00AD7EE2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06769439" w14:textId="77777777" w:rsidR="00AD7EE2" w:rsidRPr="002959C0" w:rsidRDefault="00AD7EE2" w:rsidP="00AD7EE2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8.0 </w:t>
      </w:r>
      <w:r w:rsidRPr="002959C0">
        <w:rPr>
          <w:rFonts w:ascii="Arial Narrow" w:hAnsi="Arial Narrow" w:cs="Arial"/>
          <w:b/>
          <w:sz w:val="24"/>
          <w:szCs w:val="24"/>
        </w:rPr>
        <w:t>REGISTROS</w:t>
      </w:r>
    </w:p>
    <w:p w14:paraId="0E20FDB1" w14:textId="77777777" w:rsidR="00AD7EE2" w:rsidRPr="008628AB" w:rsidRDefault="00AD7EE2" w:rsidP="00AD7EE2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8628AB">
        <w:rPr>
          <w:rFonts w:ascii="Arial Narrow" w:hAnsi="Arial Narrow" w:cs="Arial"/>
          <w:sz w:val="24"/>
          <w:szCs w:val="24"/>
        </w:rPr>
        <w:t xml:space="preserve"> </w:t>
      </w:r>
    </w:p>
    <w:p w14:paraId="0B2A077A" w14:textId="77777777" w:rsidR="001249EF" w:rsidRPr="0075285B" w:rsidRDefault="001249EF" w:rsidP="001249E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75285B">
        <w:rPr>
          <w:rFonts w:ascii="Arial Narrow" w:eastAsia="Adobe Heiti Std R" w:hAnsi="Arial Narrow" w:cs="Arial"/>
          <w:sz w:val="24"/>
          <w:szCs w:val="24"/>
        </w:rPr>
        <w:t>Acta de aprobación de documento diagnostico técnico y funcional</w:t>
      </w:r>
    </w:p>
    <w:p w14:paraId="666D7F3A" w14:textId="77777777" w:rsidR="001249EF" w:rsidRDefault="001249EF" w:rsidP="001249E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75285B">
        <w:rPr>
          <w:rFonts w:ascii="Arial Narrow" w:eastAsia="Adobe Heiti Std R" w:hAnsi="Arial Narrow" w:cs="Arial"/>
          <w:sz w:val="24"/>
          <w:szCs w:val="24"/>
        </w:rPr>
        <w:t>Matriz de registro de trazabilidad</w:t>
      </w:r>
    </w:p>
    <w:p w14:paraId="31F08A51" w14:textId="2CC580A3" w:rsidR="00341841" w:rsidRPr="0075285B" w:rsidRDefault="00341841" w:rsidP="001249E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Completar con los registros relacionados en el diagrama</w:t>
      </w:r>
    </w:p>
    <w:p w14:paraId="7FEC2555" w14:textId="77777777" w:rsidR="00AD7EE2" w:rsidRPr="001249EF" w:rsidRDefault="00AD7EE2" w:rsidP="001249EF">
      <w:pPr>
        <w:spacing w:after="0" w:line="240" w:lineRule="auto"/>
        <w:ind w:left="360"/>
        <w:jc w:val="both"/>
        <w:rPr>
          <w:rFonts w:ascii="Arial Narrow" w:eastAsia="Adobe Heiti Std R" w:hAnsi="Arial Narrow" w:cs="Arial"/>
          <w:sz w:val="24"/>
          <w:szCs w:val="24"/>
        </w:rPr>
      </w:pPr>
    </w:p>
    <w:sectPr w:rsidR="00AD7EE2" w:rsidRPr="00124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YQJquintero" w:date="2018-07-25T10:31:00Z" w:initials="A">
    <w:p w14:paraId="471A5BDA" w14:textId="68084807" w:rsidR="00701A17" w:rsidRDefault="00701A17">
      <w:pPr>
        <w:pStyle w:val="Textocomentario"/>
      </w:pPr>
      <w:r>
        <w:rPr>
          <w:rStyle w:val="Refdecomentario"/>
        </w:rPr>
        <w:annotationRef/>
      </w:r>
      <w:r>
        <w:t xml:space="preserve">Este manual de procedimiento no es elaborado por </w:t>
      </w:r>
      <w:proofErr w:type="spellStart"/>
      <w:r>
        <w:t>mi</w:t>
      </w:r>
      <w:proofErr w:type="spellEnd"/>
      <w:r>
        <w:t>.</w:t>
      </w:r>
    </w:p>
  </w:comment>
  <w:comment w:id="3" w:author="AYQJquintero" w:date="2018-07-25T10:32:00Z" w:initials="A">
    <w:p w14:paraId="20C02E27" w14:textId="3C051FC4" w:rsidR="00701A17" w:rsidRPr="00701A17" w:rsidRDefault="00701A17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t>La definición de Backlog está errada. Por favor remitirse al manual entregado por mí.</w:t>
      </w:r>
    </w:p>
  </w:comment>
  <w:comment w:id="4" w:author="AYQJquintero" w:date="2018-07-25T10:35:00Z" w:initials="A">
    <w:p w14:paraId="2BA06F9B" w14:textId="2ECD3E28" w:rsidR="00701A17" w:rsidRDefault="00701A17">
      <w:pPr>
        <w:pStyle w:val="Textocomentario"/>
      </w:pPr>
      <w:r>
        <w:rPr>
          <w:rStyle w:val="Refdecomentario"/>
        </w:rPr>
        <w:annotationRef/>
      </w:r>
      <w:r>
        <w:t>Aquí no deben aparecer nombres sino roles</w:t>
      </w:r>
    </w:p>
  </w:comment>
  <w:comment w:id="5" w:author="HOLISTICA3" w:date="2018-04-23T10:17:00Z" w:initials="H">
    <w:p w14:paraId="7F4BDD17" w14:textId="77777777" w:rsidR="001B1FE8" w:rsidRDefault="001B1FE8" w:rsidP="001B1FE8">
      <w:pPr>
        <w:pStyle w:val="Textocomentario"/>
      </w:pPr>
      <w:r>
        <w:rPr>
          <w:rStyle w:val="Refdecomentario"/>
        </w:rPr>
        <w:annotationRef/>
      </w:r>
      <w:r>
        <w:t>Definir formato</w:t>
      </w:r>
    </w:p>
  </w:comment>
  <w:comment w:id="6" w:author="AYQJquintero" w:date="2018-07-25T10:36:00Z" w:initials="A">
    <w:p w14:paraId="12D6596E" w14:textId="5453D721" w:rsidR="00701A17" w:rsidRDefault="00701A17">
      <w:pPr>
        <w:pStyle w:val="Textocomentario"/>
      </w:pPr>
      <w:r>
        <w:rPr>
          <w:rStyle w:val="Refdecomentario"/>
        </w:rPr>
        <w:annotationRef/>
      </w:r>
      <w:r>
        <w:t xml:space="preserve">Este concepto está errado. Referirse al manual </w:t>
      </w:r>
      <w:proofErr w:type="spellStart"/>
      <w:r>
        <w:t>desrito</w:t>
      </w:r>
      <w:proofErr w:type="spellEnd"/>
      <w:r>
        <w:t xml:space="preserve"> por mí</w:t>
      </w:r>
    </w:p>
  </w:comment>
  <w:comment w:id="7" w:author="HOLISTICA3" w:date="2018-04-23T10:17:00Z" w:initials="H">
    <w:p w14:paraId="39386CCF" w14:textId="77777777" w:rsidR="00D232B5" w:rsidRDefault="00D232B5">
      <w:pPr>
        <w:pStyle w:val="Textocomentario"/>
      </w:pPr>
      <w:r>
        <w:rPr>
          <w:rStyle w:val="Refdecomentario"/>
        </w:rPr>
        <w:annotationRef/>
      </w:r>
      <w:r>
        <w:t>Definir formato</w:t>
      </w:r>
    </w:p>
  </w:comment>
  <w:comment w:id="8" w:author="AYQJquintero" w:date="2018-07-25T10:36:00Z" w:initials="A">
    <w:p w14:paraId="2F70E554" w14:textId="684F3A65" w:rsidR="00701A17" w:rsidRDefault="00701A17">
      <w:pPr>
        <w:pStyle w:val="Textocomentario"/>
      </w:pPr>
      <w:r>
        <w:rPr>
          <w:rStyle w:val="Refdecomentario"/>
        </w:rPr>
        <w:annotationRef/>
      </w:r>
      <w:r>
        <w:t xml:space="preserve">El concepto de Backlog está errado, por favor remitirse al manual entregado por </w:t>
      </w:r>
      <w:r>
        <w:t>mí</w:t>
      </w:r>
      <w:bookmarkStart w:id="9" w:name="_GoBack"/>
      <w:bookmarkEnd w:id="9"/>
    </w:p>
  </w:comment>
  <w:comment w:id="10" w:author="HOLISTICA3" w:date="2018-04-26T08:52:00Z" w:initials="H">
    <w:p w14:paraId="22F9151D" w14:textId="17BD3B25" w:rsidR="008E0745" w:rsidRDefault="008E0745">
      <w:pPr>
        <w:pStyle w:val="Textocomentario"/>
      </w:pPr>
      <w:r>
        <w:rPr>
          <w:rStyle w:val="Refdecomentario"/>
        </w:rPr>
        <w:annotationRef/>
      </w:r>
      <w:r>
        <w:t xml:space="preserve">DEFINIR MATRIZ en </w:t>
      </w:r>
      <w:proofErr w:type="spellStart"/>
      <w:r>
        <w:t>excell</w:t>
      </w:r>
      <w:proofErr w:type="spellEnd"/>
      <w:r>
        <w:t xml:space="preserve"> que tenga estas variables proyecto requerimiento, identificación consecutivo código único, estado del requerimiento (abierto </w:t>
      </w:r>
      <w:proofErr w:type="spellStart"/>
      <w:r>
        <w:t>ó</w:t>
      </w:r>
      <w:proofErr w:type="spellEnd"/>
      <w:r>
        <w:t xml:space="preserve"> cerrado), arquitectura </w:t>
      </w:r>
      <w:proofErr w:type="spellStart"/>
      <w:r>
        <w:t>ó</w:t>
      </w:r>
      <w:proofErr w:type="spellEnd"/>
      <w:r>
        <w:t xml:space="preserve"> diseño, construcción (código fuente software) y las  pruebas.   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1A5BDA" w15:done="0"/>
  <w15:commentEx w15:paraId="20C02E27" w15:done="0"/>
  <w15:commentEx w15:paraId="2BA06F9B" w15:done="0"/>
  <w15:commentEx w15:paraId="7F4BDD17" w15:done="0"/>
  <w15:commentEx w15:paraId="12D6596E" w15:done="0"/>
  <w15:commentEx w15:paraId="39386CCF" w15:done="0"/>
  <w15:commentEx w15:paraId="2F70E554" w15:done="0"/>
  <w15:commentEx w15:paraId="22F915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2ED"/>
    <w:multiLevelType w:val="hybridMultilevel"/>
    <w:tmpl w:val="9288F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56F1"/>
    <w:multiLevelType w:val="hybridMultilevel"/>
    <w:tmpl w:val="5F6C1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4CB8"/>
    <w:multiLevelType w:val="hybridMultilevel"/>
    <w:tmpl w:val="09263F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B139B"/>
    <w:multiLevelType w:val="hybridMultilevel"/>
    <w:tmpl w:val="B38E0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7249"/>
    <w:multiLevelType w:val="hybridMultilevel"/>
    <w:tmpl w:val="96BC4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42891"/>
    <w:multiLevelType w:val="hybridMultilevel"/>
    <w:tmpl w:val="5A1A26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9946144">
      <w:numFmt w:val="bullet"/>
      <w:lvlText w:val="-"/>
      <w:lvlJc w:val="left"/>
      <w:pPr>
        <w:ind w:left="1800" w:hanging="360"/>
      </w:pPr>
      <w:rPr>
        <w:rFonts w:ascii="Arial Narrow" w:eastAsia="Adobe Heiti Std R" w:hAnsi="Arial Narrow" w:cs="Aria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3F7CB9"/>
    <w:multiLevelType w:val="multilevel"/>
    <w:tmpl w:val="1E40D91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YQJquintero">
    <w15:presenceInfo w15:providerId="None" w15:userId="AYQJquintero"/>
  </w15:person>
  <w15:person w15:author="HOLISTICA3">
    <w15:presenceInfo w15:providerId="None" w15:userId="HOLISTIC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CB"/>
    <w:rsid w:val="000033B8"/>
    <w:rsid w:val="00004779"/>
    <w:rsid w:val="00005C4C"/>
    <w:rsid w:val="000215E4"/>
    <w:rsid w:val="00024D8B"/>
    <w:rsid w:val="00031A03"/>
    <w:rsid w:val="000343BD"/>
    <w:rsid w:val="00042CA7"/>
    <w:rsid w:val="00051C29"/>
    <w:rsid w:val="00053AE2"/>
    <w:rsid w:val="000571EF"/>
    <w:rsid w:val="00066C6D"/>
    <w:rsid w:val="0007673C"/>
    <w:rsid w:val="0007772F"/>
    <w:rsid w:val="00095C13"/>
    <w:rsid w:val="000A77D1"/>
    <w:rsid w:val="000B56C6"/>
    <w:rsid w:val="000C5723"/>
    <w:rsid w:val="000D43BA"/>
    <w:rsid w:val="000D764F"/>
    <w:rsid w:val="000E4C81"/>
    <w:rsid w:val="000F6853"/>
    <w:rsid w:val="000F6955"/>
    <w:rsid w:val="00102DCB"/>
    <w:rsid w:val="00104022"/>
    <w:rsid w:val="00112F33"/>
    <w:rsid w:val="001147B6"/>
    <w:rsid w:val="001249EF"/>
    <w:rsid w:val="00145AFE"/>
    <w:rsid w:val="0015338F"/>
    <w:rsid w:val="001548B9"/>
    <w:rsid w:val="00156626"/>
    <w:rsid w:val="00190C48"/>
    <w:rsid w:val="001A5776"/>
    <w:rsid w:val="001A7AE1"/>
    <w:rsid w:val="001B1FE8"/>
    <w:rsid w:val="001B45F5"/>
    <w:rsid w:val="001B78A0"/>
    <w:rsid w:val="001C06F7"/>
    <w:rsid w:val="001E06F0"/>
    <w:rsid w:val="00202020"/>
    <w:rsid w:val="00202A7C"/>
    <w:rsid w:val="002042D8"/>
    <w:rsid w:val="00204F28"/>
    <w:rsid w:val="00207314"/>
    <w:rsid w:val="002078E2"/>
    <w:rsid w:val="002126AF"/>
    <w:rsid w:val="00221252"/>
    <w:rsid w:val="00226F58"/>
    <w:rsid w:val="00227519"/>
    <w:rsid w:val="00234EA4"/>
    <w:rsid w:val="0023705B"/>
    <w:rsid w:val="00244253"/>
    <w:rsid w:val="00252FE5"/>
    <w:rsid w:val="00260709"/>
    <w:rsid w:val="002637C9"/>
    <w:rsid w:val="00275E1E"/>
    <w:rsid w:val="00275EAC"/>
    <w:rsid w:val="00276473"/>
    <w:rsid w:val="002776D3"/>
    <w:rsid w:val="00277856"/>
    <w:rsid w:val="00280951"/>
    <w:rsid w:val="00282ACF"/>
    <w:rsid w:val="002909E7"/>
    <w:rsid w:val="002942A8"/>
    <w:rsid w:val="002B0734"/>
    <w:rsid w:val="002B34A5"/>
    <w:rsid w:val="002B610E"/>
    <w:rsid w:val="002C0914"/>
    <w:rsid w:val="002C1098"/>
    <w:rsid w:val="002C123D"/>
    <w:rsid w:val="002C2034"/>
    <w:rsid w:val="002F756C"/>
    <w:rsid w:val="0030049C"/>
    <w:rsid w:val="003015D1"/>
    <w:rsid w:val="00323749"/>
    <w:rsid w:val="0032682A"/>
    <w:rsid w:val="003361E1"/>
    <w:rsid w:val="00341841"/>
    <w:rsid w:val="00353223"/>
    <w:rsid w:val="003710B3"/>
    <w:rsid w:val="003835D1"/>
    <w:rsid w:val="00385CB3"/>
    <w:rsid w:val="003A146B"/>
    <w:rsid w:val="003A4268"/>
    <w:rsid w:val="003A5FB5"/>
    <w:rsid w:val="003A746E"/>
    <w:rsid w:val="003B2664"/>
    <w:rsid w:val="003B74CD"/>
    <w:rsid w:val="003C7019"/>
    <w:rsid w:val="003E4D3B"/>
    <w:rsid w:val="003E7C52"/>
    <w:rsid w:val="003F14B1"/>
    <w:rsid w:val="003F1AF8"/>
    <w:rsid w:val="003F2473"/>
    <w:rsid w:val="00401A3B"/>
    <w:rsid w:val="0041007A"/>
    <w:rsid w:val="004133B2"/>
    <w:rsid w:val="004171A9"/>
    <w:rsid w:val="0042111A"/>
    <w:rsid w:val="0043280D"/>
    <w:rsid w:val="0043349D"/>
    <w:rsid w:val="0043468E"/>
    <w:rsid w:val="00434DF9"/>
    <w:rsid w:val="004653DA"/>
    <w:rsid w:val="00470F2C"/>
    <w:rsid w:val="004736F4"/>
    <w:rsid w:val="00474738"/>
    <w:rsid w:val="00475196"/>
    <w:rsid w:val="0048290D"/>
    <w:rsid w:val="0049044C"/>
    <w:rsid w:val="00494A50"/>
    <w:rsid w:val="004A5F6B"/>
    <w:rsid w:val="004B317C"/>
    <w:rsid w:val="004D0E30"/>
    <w:rsid w:val="004D200C"/>
    <w:rsid w:val="004E0363"/>
    <w:rsid w:val="004F02C6"/>
    <w:rsid w:val="004F06E7"/>
    <w:rsid w:val="004F38A0"/>
    <w:rsid w:val="005052C1"/>
    <w:rsid w:val="00522E22"/>
    <w:rsid w:val="00535788"/>
    <w:rsid w:val="00561171"/>
    <w:rsid w:val="0057029E"/>
    <w:rsid w:val="00574FEA"/>
    <w:rsid w:val="0057554F"/>
    <w:rsid w:val="00587F8E"/>
    <w:rsid w:val="00590B98"/>
    <w:rsid w:val="005A2B31"/>
    <w:rsid w:val="005B2204"/>
    <w:rsid w:val="005B60CC"/>
    <w:rsid w:val="005B7164"/>
    <w:rsid w:val="005C7F5E"/>
    <w:rsid w:val="005D2916"/>
    <w:rsid w:val="005D56AC"/>
    <w:rsid w:val="005D5967"/>
    <w:rsid w:val="005D6DF7"/>
    <w:rsid w:val="005D7612"/>
    <w:rsid w:val="005E707C"/>
    <w:rsid w:val="005E70CC"/>
    <w:rsid w:val="005E73F7"/>
    <w:rsid w:val="00601091"/>
    <w:rsid w:val="00602B84"/>
    <w:rsid w:val="0061536D"/>
    <w:rsid w:val="00620FF2"/>
    <w:rsid w:val="006346C9"/>
    <w:rsid w:val="006354B1"/>
    <w:rsid w:val="00647184"/>
    <w:rsid w:val="006476F1"/>
    <w:rsid w:val="00677A98"/>
    <w:rsid w:val="006820FA"/>
    <w:rsid w:val="006978E8"/>
    <w:rsid w:val="006B6844"/>
    <w:rsid w:val="006C418F"/>
    <w:rsid w:val="006D00EB"/>
    <w:rsid w:val="006E2BA7"/>
    <w:rsid w:val="006E61EC"/>
    <w:rsid w:val="00701A17"/>
    <w:rsid w:val="007171E1"/>
    <w:rsid w:val="00727584"/>
    <w:rsid w:val="00734524"/>
    <w:rsid w:val="007460CA"/>
    <w:rsid w:val="00747389"/>
    <w:rsid w:val="0075285B"/>
    <w:rsid w:val="00752DBF"/>
    <w:rsid w:val="007534D1"/>
    <w:rsid w:val="0075619B"/>
    <w:rsid w:val="00773670"/>
    <w:rsid w:val="00793E6C"/>
    <w:rsid w:val="0079791E"/>
    <w:rsid w:val="007B0086"/>
    <w:rsid w:val="007C5047"/>
    <w:rsid w:val="007C7984"/>
    <w:rsid w:val="007D6397"/>
    <w:rsid w:val="00800FAB"/>
    <w:rsid w:val="00807E41"/>
    <w:rsid w:val="008132ED"/>
    <w:rsid w:val="00816548"/>
    <w:rsid w:val="00826BCA"/>
    <w:rsid w:val="00846D81"/>
    <w:rsid w:val="0085048D"/>
    <w:rsid w:val="00850E7A"/>
    <w:rsid w:val="008627B4"/>
    <w:rsid w:val="0086372E"/>
    <w:rsid w:val="0088450E"/>
    <w:rsid w:val="008964B5"/>
    <w:rsid w:val="008A5873"/>
    <w:rsid w:val="008B11D9"/>
    <w:rsid w:val="008B4D85"/>
    <w:rsid w:val="008B7AD6"/>
    <w:rsid w:val="008C511F"/>
    <w:rsid w:val="008E0745"/>
    <w:rsid w:val="00900564"/>
    <w:rsid w:val="00902D43"/>
    <w:rsid w:val="0090501C"/>
    <w:rsid w:val="0091257C"/>
    <w:rsid w:val="00912B69"/>
    <w:rsid w:val="00920941"/>
    <w:rsid w:val="00923BE9"/>
    <w:rsid w:val="00926154"/>
    <w:rsid w:val="009337D6"/>
    <w:rsid w:val="00936820"/>
    <w:rsid w:val="00936DDB"/>
    <w:rsid w:val="00974FD2"/>
    <w:rsid w:val="00976298"/>
    <w:rsid w:val="009814BB"/>
    <w:rsid w:val="00985959"/>
    <w:rsid w:val="00987AC9"/>
    <w:rsid w:val="009942C9"/>
    <w:rsid w:val="009B2BDE"/>
    <w:rsid w:val="009B348E"/>
    <w:rsid w:val="009B3BDA"/>
    <w:rsid w:val="009C703B"/>
    <w:rsid w:val="009D1454"/>
    <w:rsid w:val="009D79BD"/>
    <w:rsid w:val="009E29EF"/>
    <w:rsid w:val="009E548F"/>
    <w:rsid w:val="009F0DAD"/>
    <w:rsid w:val="009F1444"/>
    <w:rsid w:val="00A01C43"/>
    <w:rsid w:val="00A142D7"/>
    <w:rsid w:val="00A1530F"/>
    <w:rsid w:val="00A1718D"/>
    <w:rsid w:val="00A209CC"/>
    <w:rsid w:val="00A4273D"/>
    <w:rsid w:val="00A5545D"/>
    <w:rsid w:val="00A665CB"/>
    <w:rsid w:val="00A7202B"/>
    <w:rsid w:val="00A73C4E"/>
    <w:rsid w:val="00A76C2E"/>
    <w:rsid w:val="00A76CB6"/>
    <w:rsid w:val="00A77020"/>
    <w:rsid w:val="00A8751A"/>
    <w:rsid w:val="00A951EA"/>
    <w:rsid w:val="00AB006C"/>
    <w:rsid w:val="00AB019F"/>
    <w:rsid w:val="00AB6471"/>
    <w:rsid w:val="00AB7E25"/>
    <w:rsid w:val="00AC292D"/>
    <w:rsid w:val="00AD05AE"/>
    <w:rsid w:val="00AD0FC0"/>
    <w:rsid w:val="00AD30CE"/>
    <w:rsid w:val="00AD4DDF"/>
    <w:rsid w:val="00AD6C43"/>
    <w:rsid w:val="00AD77B3"/>
    <w:rsid w:val="00AD7EE2"/>
    <w:rsid w:val="00AE3EDE"/>
    <w:rsid w:val="00AE766F"/>
    <w:rsid w:val="00B00D71"/>
    <w:rsid w:val="00B219A7"/>
    <w:rsid w:val="00B37223"/>
    <w:rsid w:val="00B410B1"/>
    <w:rsid w:val="00B42CCC"/>
    <w:rsid w:val="00B50D33"/>
    <w:rsid w:val="00B53575"/>
    <w:rsid w:val="00B637E5"/>
    <w:rsid w:val="00B71135"/>
    <w:rsid w:val="00B74786"/>
    <w:rsid w:val="00B94CE5"/>
    <w:rsid w:val="00B95181"/>
    <w:rsid w:val="00B9625A"/>
    <w:rsid w:val="00BA037F"/>
    <w:rsid w:val="00BA51B6"/>
    <w:rsid w:val="00BA580D"/>
    <w:rsid w:val="00BA6A49"/>
    <w:rsid w:val="00BB1AD3"/>
    <w:rsid w:val="00BB5F32"/>
    <w:rsid w:val="00BC1225"/>
    <w:rsid w:val="00BD0EAB"/>
    <w:rsid w:val="00BD74F4"/>
    <w:rsid w:val="00BE7339"/>
    <w:rsid w:val="00C00B35"/>
    <w:rsid w:val="00C01994"/>
    <w:rsid w:val="00C0586E"/>
    <w:rsid w:val="00C10CBE"/>
    <w:rsid w:val="00C20C7A"/>
    <w:rsid w:val="00C22F1D"/>
    <w:rsid w:val="00C32913"/>
    <w:rsid w:val="00C371C0"/>
    <w:rsid w:val="00C411D5"/>
    <w:rsid w:val="00C427AC"/>
    <w:rsid w:val="00C52BB6"/>
    <w:rsid w:val="00C553F3"/>
    <w:rsid w:val="00C65860"/>
    <w:rsid w:val="00C75E5D"/>
    <w:rsid w:val="00C80744"/>
    <w:rsid w:val="00C8545A"/>
    <w:rsid w:val="00CB0C91"/>
    <w:rsid w:val="00CB7AB7"/>
    <w:rsid w:val="00CC1477"/>
    <w:rsid w:val="00CD6442"/>
    <w:rsid w:val="00CF10C2"/>
    <w:rsid w:val="00CF5D95"/>
    <w:rsid w:val="00CF790E"/>
    <w:rsid w:val="00D038EC"/>
    <w:rsid w:val="00D075A4"/>
    <w:rsid w:val="00D22B24"/>
    <w:rsid w:val="00D232B5"/>
    <w:rsid w:val="00D23C3A"/>
    <w:rsid w:val="00D3707F"/>
    <w:rsid w:val="00D70077"/>
    <w:rsid w:val="00D715D8"/>
    <w:rsid w:val="00D8208B"/>
    <w:rsid w:val="00D84865"/>
    <w:rsid w:val="00D84AA1"/>
    <w:rsid w:val="00DA07CF"/>
    <w:rsid w:val="00DB0C9D"/>
    <w:rsid w:val="00DB34B1"/>
    <w:rsid w:val="00DB4A3D"/>
    <w:rsid w:val="00DC0C11"/>
    <w:rsid w:val="00DC1327"/>
    <w:rsid w:val="00DD2E32"/>
    <w:rsid w:val="00DE1724"/>
    <w:rsid w:val="00DE60B3"/>
    <w:rsid w:val="00DF5F9C"/>
    <w:rsid w:val="00E00F86"/>
    <w:rsid w:val="00E22773"/>
    <w:rsid w:val="00E26D8A"/>
    <w:rsid w:val="00E27E1F"/>
    <w:rsid w:val="00E3496B"/>
    <w:rsid w:val="00E37A0A"/>
    <w:rsid w:val="00E37D99"/>
    <w:rsid w:val="00E40336"/>
    <w:rsid w:val="00E46DA7"/>
    <w:rsid w:val="00E472DD"/>
    <w:rsid w:val="00E50B44"/>
    <w:rsid w:val="00E55C43"/>
    <w:rsid w:val="00E60C63"/>
    <w:rsid w:val="00E61728"/>
    <w:rsid w:val="00E72F7D"/>
    <w:rsid w:val="00E75B4D"/>
    <w:rsid w:val="00E817BD"/>
    <w:rsid w:val="00E96C14"/>
    <w:rsid w:val="00EA3073"/>
    <w:rsid w:val="00EA5593"/>
    <w:rsid w:val="00EA79A1"/>
    <w:rsid w:val="00EC0986"/>
    <w:rsid w:val="00EC32A1"/>
    <w:rsid w:val="00EC47EE"/>
    <w:rsid w:val="00EC4D99"/>
    <w:rsid w:val="00EC74E1"/>
    <w:rsid w:val="00ED19AE"/>
    <w:rsid w:val="00ED52D2"/>
    <w:rsid w:val="00EE0B97"/>
    <w:rsid w:val="00EF3FDF"/>
    <w:rsid w:val="00EF6F70"/>
    <w:rsid w:val="00F020D7"/>
    <w:rsid w:val="00F033B5"/>
    <w:rsid w:val="00F10A9C"/>
    <w:rsid w:val="00F114AB"/>
    <w:rsid w:val="00F26815"/>
    <w:rsid w:val="00F3198B"/>
    <w:rsid w:val="00F3390E"/>
    <w:rsid w:val="00F3607E"/>
    <w:rsid w:val="00F458ED"/>
    <w:rsid w:val="00F560B6"/>
    <w:rsid w:val="00F649E9"/>
    <w:rsid w:val="00F66A24"/>
    <w:rsid w:val="00FC0651"/>
    <w:rsid w:val="00FC0C23"/>
    <w:rsid w:val="00FF2EBB"/>
    <w:rsid w:val="00FF5EE8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59E3"/>
  <w15:chartTrackingRefBased/>
  <w15:docId w15:val="{EBA17FA5-B258-4FA8-8547-7841D23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EE2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7EE2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7EE2"/>
    <w:pPr>
      <w:ind w:left="720"/>
      <w:contextualSpacing/>
    </w:pPr>
    <w:rPr>
      <w:rFonts w:ascii="Calibri" w:eastAsia="Calibri" w:hAnsi="Calibri" w:cs="Times New Roman"/>
      <w:lang w:val="es-AR" w:eastAsia="en-US"/>
    </w:rPr>
  </w:style>
  <w:style w:type="paragraph" w:customStyle="1" w:styleId="P1">
    <w:name w:val="P1"/>
    <w:basedOn w:val="Normal"/>
    <w:rsid w:val="00AD7EE2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20"/>
      <w:szCs w:val="20"/>
      <w:lang w:val="it-IT" w:eastAsia="it-IT" w:bidi="he-IL"/>
    </w:rPr>
  </w:style>
  <w:style w:type="character" w:styleId="Refdecomentario">
    <w:name w:val="annotation reference"/>
    <w:basedOn w:val="Fuentedeprrafopredeter"/>
    <w:uiPriority w:val="99"/>
    <w:semiHidden/>
    <w:unhideWhenUsed/>
    <w:rsid w:val="00D232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32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32B5"/>
    <w:rPr>
      <w:rFonts w:eastAsiaTheme="minorEastAsia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32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32B5"/>
    <w:rPr>
      <w:rFonts w:eastAsiaTheme="minorEastAsia"/>
      <w:b/>
      <w:bCs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2B5"/>
    <w:rPr>
      <w:rFonts w:ascii="Segoe UI" w:eastAsiaTheme="minorEastAsia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2D41-BEB0-4A49-B75D-5C17E1C5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HOLISTICA3</dc:creator>
  <cp:keywords/>
  <dc:description/>
  <cp:lastModifiedBy>AYQJquintero</cp:lastModifiedBy>
  <cp:revision>170</cp:revision>
  <dcterms:created xsi:type="dcterms:W3CDTF">2018-04-19T16:44:00Z</dcterms:created>
  <dcterms:modified xsi:type="dcterms:W3CDTF">2018-07-25T15:37:00Z</dcterms:modified>
</cp:coreProperties>
</file>