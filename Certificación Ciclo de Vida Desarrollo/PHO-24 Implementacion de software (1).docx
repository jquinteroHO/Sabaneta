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9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6"/>
        <w:gridCol w:w="4416"/>
        <w:gridCol w:w="2323"/>
      </w:tblGrid>
      <w:tr w:rsidR="009408D1" w:rsidRPr="00C9076B" w14:paraId="62ED872E" w14:textId="77777777" w:rsidTr="00AD5AB8">
        <w:trPr>
          <w:trHeight w:val="381"/>
          <w:jc w:val="center"/>
        </w:trPr>
        <w:tc>
          <w:tcPr>
            <w:tcW w:w="2556" w:type="dxa"/>
            <w:vMerge w:val="restart"/>
            <w:vAlign w:val="center"/>
          </w:tcPr>
          <w:p w14:paraId="1F32B1E2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4"/>
                <w:lang w:val="es-ES" w:eastAsia="es-ES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 wp14:anchorId="2CA4E88F" wp14:editId="4D7A7EDB">
                  <wp:simplePos x="0" y="0"/>
                  <wp:positionH relativeFrom="margin">
                    <wp:posOffset>-8890</wp:posOffset>
                  </wp:positionH>
                  <wp:positionV relativeFrom="paragraph">
                    <wp:posOffset>48260</wp:posOffset>
                  </wp:positionV>
                  <wp:extent cx="1543050" cy="548005"/>
                  <wp:effectExtent l="0" t="0" r="0" b="444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16" w:type="dxa"/>
            <w:vMerge w:val="restart"/>
            <w:vAlign w:val="center"/>
          </w:tcPr>
          <w:p w14:paraId="76DEF14E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0"/>
                <w:szCs w:val="24"/>
                <w:lang w:val="es-ES" w:eastAsia="es-ES"/>
              </w:rPr>
            </w:pPr>
            <w:r>
              <w:rPr>
                <w:rFonts w:ascii="Arial Narrow" w:eastAsia="Times New Roman" w:hAnsi="Arial Narrow" w:cs="Arial"/>
                <w:b/>
                <w:sz w:val="28"/>
                <w:szCs w:val="24"/>
                <w:lang w:val="es-ES" w:eastAsia="es-ES"/>
              </w:rPr>
              <w:t>PROCEDIMIENTO IMPLEMENTACION DE SOFTWARE</w:t>
            </w:r>
          </w:p>
        </w:tc>
        <w:tc>
          <w:tcPr>
            <w:tcW w:w="2323" w:type="dxa"/>
            <w:vAlign w:val="center"/>
          </w:tcPr>
          <w:p w14:paraId="61DC451B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6"/>
                <w:szCs w:val="18"/>
                <w:lang w:val="es-ES" w:eastAsia="es-ES"/>
              </w:rPr>
            </w:pPr>
          </w:p>
          <w:p w14:paraId="5A53FBBE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</w:pPr>
            <w:r w:rsidRPr="0054335C"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CÓDIGO: PHO-</w:t>
            </w:r>
            <w:r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24</w:t>
            </w:r>
          </w:p>
        </w:tc>
      </w:tr>
      <w:tr w:rsidR="009408D1" w:rsidRPr="00C9076B" w14:paraId="2C36FA53" w14:textId="77777777" w:rsidTr="00AD5AB8">
        <w:tblPrEx>
          <w:tblCellMar>
            <w:left w:w="108" w:type="dxa"/>
            <w:right w:w="108" w:type="dxa"/>
          </w:tblCellMar>
        </w:tblPrEx>
        <w:trPr>
          <w:trHeight w:val="381"/>
          <w:jc w:val="center"/>
        </w:trPr>
        <w:tc>
          <w:tcPr>
            <w:tcW w:w="2556" w:type="dxa"/>
            <w:vMerge/>
            <w:vAlign w:val="center"/>
          </w:tcPr>
          <w:p w14:paraId="4D67E3C6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4"/>
                <w:lang w:val="es-ES_tradnl" w:eastAsia="es-ES"/>
              </w:rPr>
            </w:pPr>
          </w:p>
        </w:tc>
        <w:tc>
          <w:tcPr>
            <w:tcW w:w="4416" w:type="dxa"/>
            <w:vMerge/>
            <w:vAlign w:val="center"/>
          </w:tcPr>
          <w:p w14:paraId="259A0AA2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323" w:type="dxa"/>
            <w:vAlign w:val="center"/>
          </w:tcPr>
          <w:p w14:paraId="2196AB51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VERSION: 1</w:t>
            </w:r>
          </w:p>
        </w:tc>
      </w:tr>
      <w:tr w:rsidR="009408D1" w:rsidRPr="00C9076B" w14:paraId="3594A40F" w14:textId="77777777" w:rsidTr="00AD5AB8">
        <w:tblPrEx>
          <w:tblCellMar>
            <w:left w:w="108" w:type="dxa"/>
            <w:right w:w="108" w:type="dxa"/>
          </w:tblCellMar>
        </w:tblPrEx>
        <w:trPr>
          <w:trHeight w:val="381"/>
          <w:jc w:val="center"/>
        </w:trPr>
        <w:tc>
          <w:tcPr>
            <w:tcW w:w="2556" w:type="dxa"/>
            <w:vMerge/>
            <w:vAlign w:val="center"/>
          </w:tcPr>
          <w:p w14:paraId="542E08F5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4"/>
                <w:lang w:val="es-ES_tradnl" w:eastAsia="es-ES"/>
              </w:rPr>
            </w:pPr>
          </w:p>
        </w:tc>
        <w:tc>
          <w:tcPr>
            <w:tcW w:w="4416" w:type="dxa"/>
            <w:vMerge/>
            <w:vAlign w:val="center"/>
          </w:tcPr>
          <w:p w14:paraId="051A91CC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2323" w:type="dxa"/>
            <w:vAlign w:val="center"/>
          </w:tcPr>
          <w:p w14:paraId="6757FD13" w14:textId="77777777" w:rsidR="009408D1" w:rsidRPr="00C9076B" w:rsidRDefault="009408D1" w:rsidP="00AD5A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</w:pPr>
            <w:r>
              <w:rPr>
                <w:rFonts w:ascii="Arial Narrow" w:eastAsia="Times New Roman" w:hAnsi="Arial Narrow" w:cs="Arial"/>
                <w:b/>
                <w:sz w:val="18"/>
                <w:szCs w:val="18"/>
                <w:lang w:val="es-ES" w:eastAsia="es-ES"/>
              </w:rPr>
              <w:t>FECHA: 22 FEB 18</w:t>
            </w:r>
          </w:p>
        </w:tc>
      </w:tr>
    </w:tbl>
    <w:p w14:paraId="2266AB58" w14:textId="77777777" w:rsidR="009408D1" w:rsidRPr="00AD7EE2" w:rsidRDefault="009408D1" w:rsidP="009408D1">
      <w:pPr>
        <w:tabs>
          <w:tab w:val="left" w:pos="1095"/>
        </w:tabs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81"/>
        <w:gridCol w:w="3238"/>
        <w:gridCol w:w="2990"/>
      </w:tblGrid>
      <w:tr w:rsidR="009408D1" w14:paraId="17CAAE85" w14:textId="77777777" w:rsidTr="00AD5AB8"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04EA" w14:textId="77777777" w:rsidR="009408D1" w:rsidRDefault="009408D1" w:rsidP="00AD5AB8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7CD2" w14:textId="77777777" w:rsidR="009408D1" w:rsidRDefault="009408D1" w:rsidP="00AD5AB8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DESCRIPCION DE LA MODIFICACIÓN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48C6" w14:textId="77777777" w:rsidR="009408D1" w:rsidRDefault="009408D1" w:rsidP="00AD5AB8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  <w:lang w:val="en-US"/>
              </w:rPr>
              <w:t>FIRMA</w:t>
            </w:r>
          </w:p>
        </w:tc>
      </w:tr>
      <w:tr w:rsidR="009408D1" w14:paraId="6E1ED95E" w14:textId="77777777" w:rsidTr="00AD5AB8"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EEF2" w14:textId="77777777" w:rsidR="009408D1" w:rsidRDefault="00DB45B5" w:rsidP="00AD5AB8">
            <w:pPr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C9074" w14:textId="77777777" w:rsidR="009408D1" w:rsidRDefault="009408D1" w:rsidP="00AD5AB8">
            <w:pPr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Adopción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 xml:space="preserve"> del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  <w:lang w:val="en-US"/>
              </w:rPr>
              <w:t>Documento</w:t>
            </w:r>
            <w:proofErr w:type="spellEnd"/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AA7A" w14:textId="77777777" w:rsidR="009408D1" w:rsidRDefault="009408D1" w:rsidP="00AD5AB8">
            <w:pPr>
              <w:jc w:val="center"/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  <w:tr w:rsidR="009408D1" w14:paraId="090CC1D2" w14:textId="77777777" w:rsidTr="00AD5AB8"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DD31" w14:textId="77777777" w:rsidR="009408D1" w:rsidRDefault="009408D1" w:rsidP="00AD5AB8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65F6" w14:textId="77777777" w:rsidR="009408D1" w:rsidRDefault="009408D1" w:rsidP="00AD5AB8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5AF2" w14:textId="77777777" w:rsidR="009408D1" w:rsidRDefault="009408D1" w:rsidP="00AD5AB8">
            <w:pPr>
              <w:rPr>
                <w:rFonts w:ascii="Arial Narrow" w:hAnsi="Arial Narrow" w:cs="Arial"/>
                <w:sz w:val="24"/>
                <w:szCs w:val="24"/>
                <w:lang w:val="en-US"/>
              </w:rPr>
            </w:pPr>
          </w:p>
        </w:tc>
      </w:tr>
    </w:tbl>
    <w:p w14:paraId="497448D7" w14:textId="77777777" w:rsidR="009408D1" w:rsidRDefault="009408D1" w:rsidP="009408D1">
      <w:pPr>
        <w:tabs>
          <w:tab w:val="left" w:pos="1095"/>
        </w:tabs>
      </w:pPr>
    </w:p>
    <w:p w14:paraId="0D1B38C0" w14:textId="77777777" w:rsidR="009408D1" w:rsidRDefault="009408D1" w:rsidP="009408D1">
      <w:pPr>
        <w:tabs>
          <w:tab w:val="left" w:pos="1095"/>
        </w:tabs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945"/>
        <w:gridCol w:w="3287"/>
        <w:gridCol w:w="2977"/>
      </w:tblGrid>
      <w:tr w:rsidR="009408D1" w:rsidRPr="004B1C3D" w14:paraId="4511855D" w14:textId="77777777" w:rsidTr="00AD5AB8">
        <w:tc>
          <w:tcPr>
            <w:tcW w:w="2945" w:type="dxa"/>
          </w:tcPr>
          <w:p w14:paraId="685CCCA7" w14:textId="77777777" w:rsidR="009408D1" w:rsidRPr="004B1C3D" w:rsidRDefault="009408D1" w:rsidP="00AD5AB8">
            <w:pPr>
              <w:jc w:val="both"/>
              <w:rPr>
                <w:rFonts w:ascii="Arial Narrow" w:eastAsia="Adobe Heiti Std R" w:hAnsi="Arial Narrow" w:cs="Arial"/>
                <w:b/>
                <w:sz w:val="24"/>
                <w:szCs w:val="24"/>
              </w:rPr>
            </w:pPr>
            <w:r w:rsidRPr="004B1C3D">
              <w:rPr>
                <w:rFonts w:ascii="Arial Narrow" w:eastAsia="Adobe Heiti Std R" w:hAnsi="Arial Narrow" w:cs="Arial"/>
                <w:b/>
                <w:sz w:val="24"/>
                <w:szCs w:val="24"/>
              </w:rPr>
              <w:t xml:space="preserve">ELABORO </w:t>
            </w:r>
          </w:p>
        </w:tc>
        <w:tc>
          <w:tcPr>
            <w:tcW w:w="3287" w:type="dxa"/>
          </w:tcPr>
          <w:p w14:paraId="4B2417A1" w14:textId="77777777" w:rsidR="009408D1" w:rsidRPr="004B1C3D" w:rsidRDefault="009408D1" w:rsidP="00AD5AB8">
            <w:pPr>
              <w:jc w:val="both"/>
              <w:rPr>
                <w:rFonts w:ascii="Arial Narrow" w:eastAsia="Adobe Heiti Std R" w:hAnsi="Arial Narrow" w:cs="Arial"/>
                <w:b/>
                <w:sz w:val="24"/>
                <w:szCs w:val="24"/>
              </w:rPr>
            </w:pPr>
            <w:r w:rsidRPr="004B1C3D">
              <w:rPr>
                <w:rFonts w:ascii="Arial Narrow" w:eastAsia="Adobe Heiti Std R" w:hAnsi="Arial Narrow" w:cs="Arial"/>
                <w:b/>
                <w:sz w:val="24"/>
                <w:szCs w:val="24"/>
              </w:rPr>
              <w:t>REVISO</w:t>
            </w:r>
          </w:p>
        </w:tc>
        <w:tc>
          <w:tcPr>
            <w:tcW w:w="2977" w:type="dxa"/>
          </w:tcPr>
          <w:p w14:paraId="42AB6A15" w14:textId="77777777" w:rsidR="009408D1" w:rsidRPr="004B1C3D" w:rsidRDefault="009408D1" w:rsidP="00AD5AB8">
            <w:pPr>
              <w:jc w:val="both"/>
              <w:rPr>
                <w:rFonts w:ascii="Arial Narrow" w:eastAsia="Adobe Heiti Std R" w:hAnsi="Arial Narrow" w:cs="Arial"/>
                <w:b/>
                <w:sz w:val="24"/>
                <w:szCs w:val="24"/>
              </w:rPr>
            </w:pPr>
            <w:r w:rsidRPr="004B1C3D">
              <w:rPr>
                <w:rFonts w:ascii="Arial Narrow" w:eastAsia="Adobe Heiti Std R" w:hAnsi="Arial Narrow" w:cs="Arial"/>
                <w:b/>
                <w:sz w:val="24"/>
                <w:szCs w:val="24"/>
              </w:rPr>
              <w:t>APROBO</w:t>
            </w:r>
          </w:p>
        </w:tc>
      </w:tr>
      <w:tr w:rsidR="009408D1" w14:paraId="07493500" w14:textId="77777777" w:rsidTr="00AD5AB8">
        <w:trPr>
          <w:trHeight w:val="626"/>
        </w:trPr>
        <w:tc>
          <w:tcPr>
            <w:tcW w:w="2945" w:type="dxa"/>
          </w:tcPr>
          <w:p w14:paraId="4C36238A" w14:textId="77777777" w:rsidR="009408D1" w:rsidDel="00351253" w:rsidRDefault="009408D1" w:rsidP="00AD5AB8">
            <w:pPr>
              <w:spacing w:after="0" w:line="240" w:lineRule="auto"/>
              <w:jc w:val="both"/>
              <w:rPr>
                <w:del w:id="0" w:author="AYQJquintero" w:date="2018-07-25T10:40:00Z"/>
                <w:rFonts w:ascii="Arial Narrow" w:eastAsia="Adobe Heiti Std R" w:hAnsi="Arial Narrow" w:cs="Arial"/>
                <w:sz w:val="24"/>
                <w:szCs w:val="24"/>
              </w:rPr>
            </w:pPr>
            <w:commentRangeStart w:id="1"/>
            <w:del w:id="2" w:author="AYQJquintero" w:date="2018-07-25T10:40:00Z">
              <w:r w:rsidDel="00351253">
                <w:rPr>
                  <w:rFonts w:ascii="Arial Narrow" w:eastAsia="Adobe Heiti Std R" w:hAnsi="Arial Narrow" w:cs="Arial"/>
                  <w:sz w:val="24"/>
                  <w:szCs w:val="24"/>
                </w:rPr>
                <w:delText>Nombre: Jorge Quintero</w:delText>
              </w:r>
            </w:del>
          </w:p>
          <w:p w14:paraId="53FE4E68" w14:textId="77777777" w:rsidR="009408D1" w:rsidRDefault="009408D1" w:rsidP="00AD5AB8">
            <w:pPr>
              <w:spacing w:after="0" w:line="240" w:lineRule="auto"/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>Cargo: Arquitecto de Software</w:t>
            </w:r>
            <w:commentRangeEnd w:id="1"/>
            <w:r w:rsidR="00351253">
              <w:rPr>
                <w:rStyle w:val="Refdecomentario"/>
              </w:rPr>
              <w:commentReference w:id="1"/>
            </w:r>
          </w:p>
        </w:tc>
        <w:tc>
          <w:tcPr>
            <w:tcW w:w="3287" w:type="dxa"/>
          </w:tcPr>
          <w:p w14:paraId="5E12CD7C" w14:textId="77777777" w:rsidR="009408D1" w:rsidRDefault="009408D1" w:rsidP="00AD5AB8">
            <w:pPr>
              <w:spacing w:after="0" w:line="240" w:lineRule="auto"/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 xml:space="preserve">Nombre: Sebastián Álvarez </w:t>
            </w:r>
          </w:p>
          <w:p w14:paraId="126208DC" w14:textId="77777777" w:rsidR="009408D1" w:rsidRDefault="009408D1" w:rsidP="00AD5AB8">
            <w:pPr>
              <w:spacing w:after="0" w:line="240" w:lineRule="auto"/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 xml:space="preserve">Cargo: Gerente Operativo. </w:t>
            </w:r>
          </w:p>
        </w:tc>
        <w:tc>
          <w:tcPr>
            <w:tcW w:w="2977" w:type="dxa"/>
          </w:tcPr>
          <w:p w14:paraId="55FA883B" w14:textId="77777777" w:rsidR="009408D1" w:rsidRDefault="009408D1" w:rsidP="00294AEA">
            <w:pPr>
              <w:spacing w:line="240" w:lineRule="auto"/>
              <w:jc w:val="both"/>
              <w:rPr>
                <w:rFonts w:ascii="Arial Narrow" w:eastAsia="Adobe Heiti Std R" w:hAnsi="Arial Narrow" w:cs="Arial"/>
                <w:sz w:val="24"/>
                <w:szCs w:val="24"/>
              </w:rPr>
            </w:pPr>
            <w:r>
              <w:rPr>
                <w:rFonts w:ascii="Arial Narrow" w:eastAsia="Adobe Heiti Std R" w:hAnsi="Arial Narrow" w:cs="Arial"/>
                <w:sz w:val="24"/>
                <w:szCs w:val="24"/>
              </w:rPr>
              <w:t>Nombre: Carolina Moscoso Cargo: Coordinador del SIG</w:t>
            </w:r>
          </w:p>
        </w:tc>
      </w:tr>
    </w:tbl>
    <w:p w14:paraId="1E82F441" w14:textId="77777777" w:rsidR="009408D1" w:rsidRDefault="009408D1" w:rsidP="009408D1">
      <w:pPr>
        <w:spacing w:after="0" w:line="240" w:lineRule="auto"/>
        <w:jc w:val="both"/>
      </w:pPr>
    </w:p>
    <w:p w14:paraId="20E11E62" w14:textId="77777777" w:rsidR="009408D1" w:rsidRPr="00D6066F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D6066F">
        <w:rPr>
          <w:rFonts w:ascii="Arial Narrow" w:eastAsia="Adobe Heiti Std R" w:hAnsi="Arial Narrow" w:cs="Arial"/>
          <w:b/>
          <w:sz w:val="24"/>
          <w:szCs w:val="24"/>
        </w:rPr>
        <w:t>1.0 OBJETIVO</w:t>
      </w:r>
    </w:p>
    <w:p w14:paraId="775754FD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6C64615F" w14:textId="77777777" w:rsidR="009408D1" w:rsidRDefault="00591076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Implemen</w:t>
      </w:r>
      <w:r w:rsidR="00C339AE" w:rsidRPr="00946CFC">
        <w:rPr>
          <w:rFonts w:ascii="Arial Narrow" w:eastAsia="Adobe Heiti Std R" w:hAnsi="Arial Narrow" w:cs="Arial"/>
          <w:sz w:val="24"/>
          <w:szCs w:val="24"/>
        </w:rPr>
        <w:t xml:space="preserve">tar las soluciones de software de acuerdo con las especificaciones y/o necesidades expresadas por el cliente para todos </w:t>
      </w:r>
      <w:r w:rsidR="009408D1" w:rsidRPr="00946CFC">
        <w:rPr>
          <w:rFonts w:ascii="Arial Narrow" w:eastAsia="Adobe Heiti Std R" w:hAnsi="Arial Narrow" w:cs="Arial"/>
          <w:sz w:val="24"/>
          <w:szCs w:val="24"/>
        </w:rPr>
        <w:t xml:space="preserve">los Proyectos de </w:t>
      </w:r>
      <w:r w:rsidR="009408D1" w:rsidRPr="00946CFC">
        <w:rPr>
          <w:rFonts w:ascii="Arial Narrow" w:eastAsia="Adobe Heiti Std R" w:hAnsi="Arial Narrow" w:cs="Arial"/>
          <w:b/>
          <w:sz w:val="24"/>
          <w:szCs w:val="24"/>
        </w:rPr>
        <w:t>HOLISTICA ORGANIZACIONAL SAS</w:t>
      </w:r>
      <w:r w:rsidR="009408D1" w:rsidRPr="00946CFC">
        <w:rPr>
          <w:rFonts w:ascii="Arial Narrow" w:eastAsia="Adobe Heiti Std R" w:hAnsi="Arial Narrow" w:cs="Arial"/>
          <w:sz w:val="24"/>
          <w:szCs w:val="24"/>
        </w:rPr>
        <w:t>.</w:t>
      </w:r>
    </w:p>
    <w:p w14:paraId="61F87644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8628AB">
        <w:rPr>
          <w:rFonts w:ascii="Arial Narrow" w:eastAsia="Adobe Heiti Std R" w:hAnsi="Arial Narrow" w:cs="Arial"/>
          <w:sz w:val="24"/>
          <w:szCs w:val="24"/>
        </w:rPr>
        <w:t xml:space="preserve"> </w:t>
      </w:r>
    </w:p>
    <w:p w14:paraId="13DDF92E" w14:textId="77777777" w:rsidR="009408D1" w:rsidRPr="00112C02" w:rsidRDefault="009408D1" w:rsidP="009408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112C02">
        <w:rPr>
          <w:rFonts w:ascii="Arial Narrow" w:eastAsia="Adobe Heiti Std R" w:hAnsi="Arial Narrow" w:cs="Arial"/>
          <w:b/>
          <w:sz w:val="24"/>
          <w:szCs w:val="24"/>
        </w:rPr>
        <w:t>NORMATIVIDAD</w:t>
      </w:r>
    </w:p>
    <w:p w14:paraId="45AD1175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1B8394BE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8628AB">
        <w:rPr>
          <w:rFonts w:ascii="Arial Narrow" w:eastAsia="Adobe Heiti Std R" w:hAnsi="Arial Narrow" w:cs="Arial"/>
          <w:sz w:val="24"/>
          <w:szCs w:val="24"/>
        </w:rPr>
        <w:t>Norma ISO 9001</w:t>
      </w:r>
      <w:r>
        <w:rPr>
          <w:rFonts w:ascii="Arial Narrow" w:eastAsia="Adobe Heiti Std R" w:hAnsi="Arial Narrow" w:cs="Arial"/>
          <w:sz w:val="24"/>
          <w:szCs w:val="24"/>
        </w:rPr>
        <w:t xml:space="preserve"> – 2015</w:t>
      </w:r>
      <w:r w:rsidRPr="008628AB">
        <w:rPr>
          <w:rFonts w:ascii="Arial Narrow" w:eastAsia="Adobe Heiti Std R" w:hAnsi="Arial Narrow" w:cs="Arial"/>
          <w:sz w:val="24"/>
          <w:szCs w:val="24"/>
        </w:rPr>
        <w:t xml:space="preserve"> Sis</w:t>
      </w:r>
      <w:r>
        <w:rPr>
          <w:rFonts w:ascii="Arial Narrow" w:eastAsia="Adobe Heiti Std R" w:hAnsi="Arial Narrow" w:cs="Arial"/>
          <w:sz w:val="24"/>
          <w:szCs w:val="24"/>
        </w:rPr>
        <w:t>tema de Gestión de la Calidad.</w:t>
      </w:r>
    </w:p>
    <w:p w14:paraId="21EDEB55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Norma ISO 27001 - 2013 Sistema de Gestión de Seguridad de la Información.</w:t>
      </w:r>
    </w:p>
    <w:p w14:paraId="3F69D918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Norma ISO 29110-4-1 Desarrollo de Software</w:t>
      </w:r>
    </w:p>
    <w:p w14:paraId="5ABA56EB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Manual del Sistema Integrado de Gestión</w:t>
      </w:r>
      <w:r w:rsidRPr="008628AB">
        <w:rPr>
          <w:rFonts w:ascii="Arial Narrow" w:eastAsia="Adobe Heiti Std R" w:hAnsi="Arial Narrow" w:cs="Arial"/>
          <w:sz w:val="24"/>
          <w:szCs w:val="24"/>
        </w:rPr>
        <w:t>.</w:t>
      </w:r>
    </w:p>
    <w:p w14:paraId="39A5501C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15FF1ABD" w14:textId="77777777" w:rsidR="009408D1" w:rsidRDefault="009408D1" w:rsidP="009408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8628AB">
        <w:rPr>
          <w:rFonts w:ascii="Arial Narrow" w:eastAsia="Adobe Heiti Std R" w:hAnsi="Arial Narrow" w:cs="Arial"/>
          <w:b/>
          <w:sz w:val="24"/>
          <w:szCs w:val="24"/>
        </w:rPr>
        <w:t xml:space="preserve"> DEFINICIONES</w:t>
      </w:r>
    </w:p>
    <w:p w14:paraId="76B192F5" w14:textId="77777777" w:rsidR="00B73677" w:rsidRDefault="00B73677" w:rsidP="00023D2A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155FBA17" w14:textId="77777777" w:rsidR="009408D1" w:rsidRPr="00150122" w:rsidRDefault="00B73677" w:rsidP="00023D2A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  <w:highlight w:val="red"/>
        </w:rPr>
      </w:pPr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>Historia de Usuario</w:t>
      </w:r>
    </w:p>
    <w:p w14:paraId="1472CC37" w14:textId="77777777" w:rsidR="00B73677" w:rsidRPr="00150122" w:rsidRDefault="00CF0687" w:rsidP="00023D2A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  <w:highlight w:val="red"/>
        </w:rPr>
      </w:pPr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>Arquitectura de Software</w:t>
      </w:r>
    </w:p>
    <w:p w14:paraId="131114E1" w14:textId="77777777" w:rsidR="00CF0687" w:rsidRPr="00150122" w:rsidRDefault="00CF0687" w:rsidP="00023D2A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  <w:highlight w:val="red"/>
        </w:rPr>
      </w:pPr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 xml:space="preserve">Pruebas </w:t>
      </w:r>
      <w:proofErr w:type="spellStart"/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>Quality</w:t>
      </w:r>
      <w:proofErr w:type="spellEnd"/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 xml:space="preserve"> </w:t>
      </w:r>
      <w:proofErr w:type="spellStart"/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>Assurance</w:t>
      </w:r>
      <w:proofErr w:type="spellEnd"/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 xml:space="preserve"> </w:t>
      </w:r>
    </w:p>
    <w:p w14:paraId="115AA660" w14:textId="77777777" w:rsidR="00CF0687" w:rsidRDefault="00CF0687" w:rsidP="00023D2A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150122">
        <w:rPr>
          <w:rFonts w:ascii="Arial Narrow" w:eastAsia="Adobe Heiti Std R" w:hAnsi="Arial Narrow" w:cs="Arial"/>
          <w:b/>
          <w:sz w:val="24"/>
          <w:szCs w:val="24"/>
          <w:highlight w:val="red"/>
        </w:rPr>
        <w:t>Pruebas unitarias</w:t>
      </w:r>
    </w:p>
    <w:p w14:paraId="5DAD71E9" w14:textId="77777777" w:rsidR="00B73677" w:rsidRDefault="00B73677" w:rsidP="00023D2A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61F7EAF5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7EFDA7BF" w14:textId="77777777" w:rsidR="009408D1" w:rsidRPr="008628AB" w:rsidRDefault="009408D1" w:rsidP="009408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8628AB">
        <w:rPr>
          <w:rFonts w:ascii="Arial Narrow" w:eastAsia="Adobe Heiti Std R" w:hAnsi="Arial Narrow" w:cs="Arial"/>
          <w:b/>
          <w:sz w:val="24"/>
          <w:szCs w:val="24"/>
        </w:rPr>
        <w:t xml:space="preserve"> ALCANCES</w:t>
      </w:r>
    </w:p>
    <w:p w14:paraId="6419360F" w14:textId="77777777" w:rsidR="009408D1" w:rsidRDefault="009408D1" w:rsidP="009408D1">
      <w:pPr>
        <w:autoSpaceDE w:val="0"/>
        <w:autoSpaceDN w:val="0"/>
        <w:adjustRightInd w:val="0"/>
        <w:spacing w:after="0" w:line="240" w:lineRule="auto"/>
        <w:rPr>
          <w:rFonts w:ascii="Arial Narrow" w:eastAsia="Adobe Heiti Std R" w:hAnsi="Arial Narrow" w:cs="Arial"/>
          <w:sz w:val="24"/>
          <w:szCs w:val="24"/>
        </w:rPr>
      </w:pPr>
    </w:p>
    <w:p w14:paraId="363BB80A" w14:textId="77777777" w:rsidR="009408D1" w:rsidRPr="0097295D" w:rsidRDefault="009408D1" w:rsidP="009729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97295D">
        <w:rPr>
          <w:rFonts w:ascii="Arial Narrow" w:eastAsia="Adobe Heiti Std R" w:hAnsi="Arial Narrow" w:cs="Arial"/>
          <w:sz w:val="24"/>
          <w:szCs w:val="24"/>
        </w:rPr>
        <w:t>Este procedimien</w:t>
      </w:r>
      <w:r w:rsidR="003B5F84" w:rsidRPr="0097295D">
        <w:rPr>
          <w:rFonts w:ascii="Arial Narrow" w:eastAsia="Adobe Heiti Std R" w:hAnsi="Arial Narrow" w:cs="Arial"/>
          <w:sz w:val="24"/>
          <w:szCs w:val="24"/>
        </w:rPr>
        <w:t>to inicia con la Historia de usuario aprobada y finaliza con el cierre del proyecto</w:t>
      </w:r>
      <w:r w:rsidR="00150122" w:rsidRPr="0097295D">
        <w:rPr>
          <w:rFonts w:ascii="Arial Narrow" w:eastAsia="Adobe Heiti Std R" w:hAnsi="Arial Narrow" w:cs="Arial"/>
          <w:sz w:val="24"/>
          <w:szCs w:val="24"/>
        </w:rPr>
        <w:t xml:space="preserve"> incluyendo actividades de diseño, arquitectura, desarrollo, pruebas e integración.</w:t>
      </w:r>
    </w:p>
    <w:p w14:paraId="2C102243" w14:textId="77777777" w:rsidR="009408D1" w:rsidRDefault="0097295D" w:rsidP="0097295D">
      <w:pPr>
        <w:tabs>
          <w:tab w:val="left" w:pos="945"/>
        </w:tabs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>
        <w:rPr>
          <w:rFonts w:ascii="Arial Narrow" w:eastAsia="Adobe Heiti Std R" w:hAnsi="Arial Narrow" w:cs="Arial"/>
          <w:b/>
          <w:sz w:val="24"/>
          <w:szCs w:val="24"/>
        </w:rPr>
        <w:lastRenderedPageBreak/>
        <w:tab/>
      </w:r>
    </w:p>
    <w:p w14:paraId="01FF3AE3" w14:textId="77777777" w:rsidR="00023D2A" w:rsidRDefault="00023D2A" w:rsidP="009408D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3782C213" w14:textId="77777777" w:rsidR="009408D1" w:rsidRPr="003631F8" w:rsidRDefault="009408D1" w:rsidP="009408D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3631F8">
        <w:rPr>
          <w:rFonts w:ascii="Arial Narrow" w:eastAsia="Adobe Heiti Std R" w:hAnsi="Arial Narrow" w:cs="Arial"/>
          <w:b/>
          <w:sz w:val="24"/>
          <w:szCs w:val="24"/>
        </w:rPr>
        <w:t xml:space="preserve">ENTRADAS </w:t>
      </w:r>
    </w:p>
    <w:p w14:paraId="2E5C21CE" w14:textId="77777777" w:rsidR="0097295D" w:rsidRPr="0097295D" w:rsidRDefault="00B73677" w:rsidP="0097295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97295D">
        <w:rPr>
          <w:rFonts w:ascii="Arial Narrow" w:eastAsia="Adobe Heiti Std R" w:hAnsi="Arial Narrow" w:cs="Arial"/>
          <w:sz w:val="24"/>
          <w:szCs w:val="24"/>
        </w:rPr>
        <w:t>Historia de usuario</w:t>
      </w:r>
      <w:r w:rsidR="0097295D" w:rsidRPr="0097295D">
        <w:rPr>
          <w:rFonts w:ascii="Arial Narrow" w:eastAsia="Adobe Heiti Std R" w:hAnsi="Arial Narrow" w:cs="Arial"/>
          <w:sz w:val="24"/>
          <w:szCs w:val="24"/>
        </w:rPr>
        <w:t xml:space="preserve"> aprobadas </w:t>
      </w:r>
    </w:p>
    <w:p w14:paraId="1F89B095" w14:textId="77777777" w:rsidR="00B73677" w:rsidRPr="00985959" w:rsidRDefault="00B73677" w:rsidP="009408D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00480851" w14:textId="77777777" w:rsidR="009408D1" w:rsidRPr="00C371C0" w:rsidRDefault="009408D1" w:rsidP="009408D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C371C0">
        <w:rPr>
          <w:rFonts w:ascii="Arial Narrow" w:eastAsia="Adobe Heiti Std R" w:hAnsi="Arial Narrow" w:cs="Arial"/>
          <w:b/>
          <w:sz w:val="24"/>
          <w:szCs w:val="24"/>
        </w:rPr>
        <w:t xml:space="preserve">SALIDAS </w:t>
      </w:r>
    </w:p>
    <w:p w14:paraId="6673CA24" w14:textId="77777777" w:rsidR="0097295D" w:rsidRDefault="0097295D" w:rsidP="009408D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Desarrollo o componente de software entregado a satisfacción</w:t>
      </w:r>
    </w:p>
    <w:p w14:paraId="031EA232" w14:textId="77777777" w:rsidR="0097295D" w:rsidRDefault="0097295D" w:rsidP="009408D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Manuales de operación acordados con el cliente</w:t>
      </w:r>
    </w:p>
    <w:p w14:paraId="4941153B" w14:textId="77777777" w:rsidR="009408D1" w:rsidRPr="00C371C0" w:rsidRDefault="0097295D" w:rsidP="009408D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 xml:space="preserve">Resultados de pruebas </w:t>
      </w:r>
      <w:r w:rsidR="009408D1" w:rsidRPr="00C371C0">
        <w:rPr>
          <w:rFonts w:ascii="Arial Narrow" w:eastAsia="Adobe Heiti Std R" w:hAnsi="Arial Narrow" w:cs="Arial"/>
          <w:sz w:val="24"/>
          <w:szCs w:val="24"/>
        </w:rPr>
        <w:t xml:space="preserve"> </w:t>
      </w:r>
    </w:p>
    <w:p w14:paraId="60D853B2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660FCDA5" w14:textId="77777777" w:rsidR="009408D1" w:rsidRPr="008628AB" w:rsidRDefault="009408D1" w:rsidP="009408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>
        <w:rPr>
          <w:rFonts w:ascii="Arial Narrow" w:eastAsia="Adobe Heiti Std R" w:hAnsi="Arial Narrow" w:cs="Arial"/>
          <w:b/>
          <w:sz w:val="24"/>
          <w:szCs w:val="24"/>
        </w:rPr>
        <w:t xml:space="preserve"> LINEAMIENTOS DE OPERACION</w:t>
      </w:r>
    </w:p>
    <w:p w14:paraId="0751280F" w14:textId="77777777" w:rsidR="009408D1" w:rsidRPr="008628AB" w:rsidRDefault="009408D1" w:rsidP="009408D1">
      <w:pPr>
        <w:spacing w:after="0" w:line="240" w:lineRule="auto"/>
        <w:ind w:left="851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4"/>
        <w:gridCol w:w="1872"/>
        <w:gridCol w:w="1335"/>
        <w:gridCol w:w="2627"/>
      </w:tblGrid>
      <w:tr w:rsidR="009408D1" w:rsidRPr="008628AB" w14:paraId="121ECC1C" w14:textId="77777777" w:rsidTr="00AD5AB8">
        <w:trPr>
          <w:trHeight w:val="308"/>
          <w:tblHeader/>
          <w:jc w:val="center"/>
        </w:trPr>
        <w:tc>
          <w:tcPr>
            <w:tcW w:w="1696" w:type="pct"/>
            <w:shd w:val="clear" w:color="auto" w:fill="F2F2F2" w:themeFill="background1" w:themeFillShade="F2"/>
            <w:vAlign w:val="center"/>
          </w:tcPr>
          <w:p w14:paraId="4F7A7741" w14:textId="77777777" w:rsidR="009408D1" w:rsidRPr="008628AB" w:rsidRDefault="009408D1" w:rsidP="00AD5AB8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8628AB">
              <w:rPr>
                <w:rFonts w:ascii="Arial Narrow" w:hAnsi="Arial Narrow" w:cs="Arial"/>
                <w:b/>
                <w:bCs/>
                <w:sz w:val="24"/>
                <w:szCs w:val="24"/>
              </w:rPr>
              <w:t>DESCRIPCIÓN DE LA ACTIVIDAD</w:t>
            </w:r>
          </w:p>
        </w:tc>
        <w:tc>
          <w:tcPr>
            <w:tcW w:w="1060" w:type="pct"/>
            <w:shd w:val="clear" w:color="auto" w:fill="F2F2F2" w:themeFill="background1" w:themeFillShade="F2"/>
            <w:vAlign w:val="center"/>
          </w:tcPr>
          <w:p w14:paraId="283DCE1C" w14:textId="77777777" w:rsidR="009408D1" w:rsidRPr="008628AB" w:rsidRDefault="009408D1" w:rsidP="00AD5AB8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756" w:type="pct"/>
            <w:shd w:val="clear" w:color="auto" w:fill="F2F2F2" w:themeFill="background1" w:themeFillShade="F2"/>
            <w:vAlign w:val="center"/>
          </w:tcPr>
          <w:p w14:paraId="6618C550" w14:textId="77777777" w:rsidR="009408D1" w:rsidRPr="008628AB" w:rsidRDefault="009408D1" w:rsidP="00AD5AB8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8628AB">
              <w:rPr>
                <w:rFonts w:ascii="Arial Narrow" w:hAnsi="Arial Narrow" w:cs="Arial"/>
                <w:b/>
                <w:bCs/>
                <w:sz w:val="24"/>
                <w:szCs w:val="24"/>
              </w:rPr>
              <w:t>REGISTRO</w:t>
            </w:r>
          </w:p>
        </w:tc>
        <w:tc>
          <w:tcPr>
            <w:tcW w:w="1488" w:type="pct"/>
            <w:shd w:val="clear" w:color="auto" w:fill="F2F2F2" w:themeFill="background1" w:themeFillShade="F2"/>
            <w:vAlign w:val="center"/>
          </w:tcPr>
          <w:p w14:paraId="5F56704B" w14:textId="77777777" w:rsidR="009408D1" w:rsidRPr="008628AB" w:rsidRDefault="009408D1" w:rsidP="00AD5AB8">
            <w:pPr>
              <w:tabs>
                <w:tab w:val="left" w:pos="6946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8628AB">
              <w:rPr>
                <w:rFonts w:ascii="Arial Narrow" w:hAnsi="Arial Narrow" w:cs="Arial"/>
                <w:b/>
                <w:bCs/>
                <w:sz w:val="24"/>
                <w:szCs w:val="24"/>
              </w:rPr>
              <w:t>VERIFICAR</w:t>
            </w:r>
          </w:p>
        </w:tc>
      </w:tr>
      <w:tr w:rsidR="009408D1" w:rsidRPr="008628AB" w14:paraId="17C5EF1B" w14:textId="77777777" w:rsidTr="00AD5AB8">
        <w:trPr>
          <w:trHeight w:hRule="exact" w:val="2303"/>
          <w:jc w:val="center"/>
        </w:trPr>
        <w:tc>
          <w:tcPr>
            <w:tcW w:w="1696" w:type="pct"/>
            <w:vAlign w:val="center"/>
          </w:tcPr>
          <w:p w14:paraId="42890000" w14:textId="77777777" w:rsidR="009408D1" w:rsidRPr="0061588D" w:rsidRDefault="009408D1" w:rsidP="00AD5AB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1588D">
              <w:rPr>
                <w:rFonts w:ascii="Arial Narrow" w:hAnsi="Arial Narrow" w:cs="Arial"/>
                <w:sz w:val="24"/>
                <w:szCs w:val="24"/>
              </w:rPr>
              <w:t>Vigilar por que el procedimiento se desarrolle acorde a lo planteado y sea modificado y actualizado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de acuerdo a los requerimientos determinados y evaluados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a lo largo del desarrollo del proceso.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060" w:type="pct"/>
            <w:vAlign w:val="center"/>
          </w:tcPr>
          <w:p w14:paraId="1CD1D1D3" w14:textId="77777777" w:rsidR="009408D1" w:rsidRPr="008628AB" w:rsidRDefault="009408D1" w:rsidP="00AD5AB8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Representante de la Dirección para el Sistema Integrado</w:t>
            </w:r>
          </w:p>
        </w:tc>
        <w:tc>
          <w:tcPr>
            <w:tcW w:w="756" w:type="pct"/>
            <w:vAlign w:val="center"/>
          </w:tcPr>
          <w:p w14:paraId="386B4C9E" w14:textId="77777777" w:rsidR="009408D1" w:rsidRPr="008628AB" w:rsidRDefault="009408D1" w:rsidP="00AD5AB8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</w:t>
            </w:r>
          </w:p>
        </w:tc>
        <w:tc>
          <w:tcPr>
            <w:tcW w:w="1488" w:type="pct"/>
            <w:vAlign w:val="center"/>
          </w:tcPr>
          <w:p w14:paraId="07670F63" w14:textId="77777777" w:rsidR="009408D1" w:rsidRPr="008628AB" w:rsidRDefault="009408D1" w:rsidP="00AD5AB8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Realizar revisiones cuando lo estime conveniente sobre el cumplimiento del procedimiento.</w:t>
            </w:r>
          </w:p>
        </w:tc>
      </w:tr>
      <w:tr w:rsidR="009408D1" w:rsidRPr="008628AB" w14:paraId="33BD2046" w14:textId="77777777" w:rsidTr="00AD5AB8">
        <w:trPr>
          <w:trHeight w:hRule="exact" w:val="2303"/>
          <w:jc w:val="center"/>
        </w:trPr>
        <w:tc>
          <w:tcPr>
            <w:tcW w:w="1696" w:type="pct"/>
            <w:vAlign w:val="center"/>
          </w:tcPr>
          <w:p w14:paraId="1F72A3BF" w14:textId="77777777" w:rsidR="009408D1" w:rsidRPr="0061588D" w:rsidRDefault="009408D1" w:rsidP="00AD5AB8">
            <w:pPr>
              <w:spacing w:after="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Ejecutar y v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igilar por que el procedimiento se desarrolle acorde a lo planteado y sea modificado y actualizado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de acuerdo a los requerimientos determinados y evaluados</w:t>
            </w:r>
            <w:r w:rsidRPr="00BF4A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a lo largo del desarrollo del proceso.</w:t>
            </w:r>
          </w:p>
        </w:tc>
        <w:tc>
          <w:tcPr>
            <w:tcW w:w="1060" w:type="pct"/>
            <w:vAlign w:val="center"/>
          </w:tcPr>
          <w:p w14:paraId="0C008E10" w14:textId="77777777" w:rsidR="009408D1" w:rsidRDefault="009408D1" w:rsidP="00AD5AB8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Director de proyecto</w:t>
            </w:r>
          </w:p>
        </w:tc>
        <w:tc>
          <w:tcPr>
            <w:tcW w:w="756" w:type="pct"/>
            <w:vAlign w:val="center"/>
          </w:tcPr>
          <w:p w14:paraId="0C56ADB8" w14:textId="77777777" w:rsidR="009408D1" w:rsidRDefault="009408D1" w:rsidP="00AD5AB8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</w:t>
            </w:r>
          </w:p>
        </w:tc>
        <w:tc>
          <w:tcPr>
            <w:tcW w:w="1488" w:type="pct"/>
            <w:vAlign w:val="center"/>
          </w:tcPr>
          <w:p w14:paraId="74531E45" w14:textId="77777777" w:rsidR="009408D1" w:rsidRDefault="009408D1" w:rsidP="00AD5AB8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Realizar análisis periódicos del proceso estableciendo gestión para la mejora continua</w:t>
            </w:r>
          </w:p>
        </w:tc>
      </w:tr>
      <w:tr w:rsidR="009408D1" w:rsidRPr="008628AB" w14:paraId="50680905" w14:textId="77777777" w:rsidTr="00AD5AB8">
        <w:trPr>
          <w:trHeight w:hRule="exact" w:val="2846"/>
          <w:jc w:val="center"/>
        </w:trPr>
        <w:tc>
          <w:tcPr>
            <w:tcW w:w="1696" w:type="pct"/>
            <w:vAlign w:val="center"/>
          </w:tcPr>
          <w:p w14:paraId="798BE3C9" w14:textId="77777777" w:rsidR="009408D1" w:rsidRPr="008628AB" w:rsidRDefault="009408D1" w:rsidP="00AD5AB8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61588D">
              <w:rPr>
                <w:rFonts w:ascii="Arial Narrow" w:hAnsi="Arial Narrow" w:cs="Arial"/>
                <w:sz w:val="24"/>
                <w:szCs w:val="24"/>
              </w:rPr>
              <w:t>Vigilar, administrar, controlar, evaluar el proceso a lo largo del desarrollo del mismo, verificar la utilización adecuada de los recursos</w:t>
            </w:r>
            <w:r w:rsidRPr="008A59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para el desarrollo de cada una de las</w:t>
            </w:r>
            <w:r w:rsidRPr="008A59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1588D">
              <w:rPr>
                <w:rFonts w:ascii="Arial Narrow" w:hAnsi="Arial Narrow" w:cs="Arial"/>
                <w:sz w:val="24"/>
                <w:szCs w:val="24"/>
              </w:rPr>
              <w:t>actividades de los subprocesos, identificar las NC y proponer las acciones correctivas, verificar las acciones de mejora.</w:t>
            </w:r>
          </w:p>
        </w:tc>
        <w:tc>
          <w:tcPr>
            <w:tcW w:w="1060" w:type="pct"/>
            <w:vAlign w:val="center"/>
          </w:tcPr>
          <w:p w14:paraId="06AE855E" w14:textId="77777777" w:rsidR="009408D1" w:rsidRPr="008628AB" w:rsidRDefault="009408D1" w:rsidP="00AD5AB8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Responsables de Procesos</w:t>
            </w:r>
          </w:p>
        </w:tc>
        <w:tc>
          <w:tcPr>
            <w:tcW w:w="756" w:type="pct"/>
            <w:vAlign w:val="center"/>
          </w:tcPr>
          <w:p w14:paraId="703F17A0" w14:textId="77777777" w:rsidR="009408D1" w:rsidRPr="008628AB" w:rsidRDefault="009408D1" w:rsidP="00AD5AB8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Registro de Acciones de Mejora</w:t>
            </w:r>
          </w:p>
        </w:tc>
        <w:tc>
          <w:tcPr>
            <w:tcW w:w="1488" w:type="pct"/>
            <w:vAlign w:val="center"/>
          </w:tcPr>
          <w:p w14:paraId="3F7A42F8" w14:textId="77777777" w:rsidR="009408D1" w:rsidRPr="008628AB" w:rsidRDefault="009408D1" w:rsidP="00AD5AB8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Realizar análisis periódicos de cada proceso estableciendo gestión para la mejora continua</w:t>
            </w:r>
          </w:p>
        </w:tc>
      </w:tr>
    </w:tbl>
    <w:p w14:paraId="422EF85B" w14:textId="77777777" w:rsidR="009408D1" w:rsidRDefault="009408D1" w:rsidP="009408D1">
      <w:pPr>
        <w:spacing w:after="0" w:line="240" w:lineRule="auto"/>
        <w:ind w:left="851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1EFA9859" w14:textId="77777777" w:rsidR="009408D1" w:rsidRDefault="009408D1" w:rsidP="009408D1">
      <w:pPr>
        <w:spacing w:after="0" w:line="240" w:lineRule="auto"/>
        <w:ind w:left="851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0EB34748" w14:textId="77777777" w:rsidR="00F74A67" w:rsidRDefault="00F74A67" w:rsidP="009408D1">
      <w:pPr>
        <w:spacing w:after="0" w:line="240" w:lineRule="auto"/>
        <w:ind w:left="851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0EC24A6F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4EAE3D6B" w14:textId="77777777" w:rsidR="00B873C6" w:rsidRPr="008628AB" w:rsidRDefault="00B873C6" w:rsidP="009408D1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0D771B73" w14:textId="77777777" w:rsidR="009408D1" w:rsidRDefault="009408D1" w:rsidP="009408D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 w:rsidRPr="008628AB">
        <w:rPr>
          <w:rFonts w:ascii="Arial Narrow" w:eastAsia="Adobe Heiti Std R" w:hAnsi="Arial Narrow" w:cs="Arial"/>
          <w:b/>
          <w:sz w:val="24"/>
          <w:szCs w:val="24"/>
        </w:rPr>
        <w:lastRenderedPageBreak/>
        <w:t xml:space="preserve"> DESARROLLO DEL PROCEDIMIENTO</w:t>
      </w:r>
      <w:r>
        <w:rPr>
          <w:rFonts w:ascii="Arial Narrow" w:eastAsia="Adobe Heiti Std R" w:hAnsi="Arial Narrow" w:cs="Arial"/>
          <w:b/>
          <w:sz w:val="24"/>
          <w:szCs w:val="24"/>
        </w:rPr>
        <w:t xml:space="preserve"> </w:t>
      </w:r>
    </w:p>
    <w:p w14:paraId="2D64BBA2" w14:textId="77777777" w:rsidR="009408D1" w:rsidRPr="00202A7C" w:rsidRDefault="009408D1" w:rsidP="009408D1"/>
    <w:tbl>
      <w:tblPr>
        <w:tblW w:w="105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2551"/>
        <w:gridCol w:w="4772"/>
        <w:gridCol w:w="1320"/>
        <w:gridCol w:w="1333"/>
      </w:tblGrid>
      <w:tr w:rsidR="009408D1" w14:paraId="33739114" w14:textId="77777777" w:rsidTr="00AD5AB8">
        <w:trPr>
          <w:trHeight w:val="780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C7EF9D1" w14:textId="77777777" w:rsidR="009408D1" w:rsidRDefault="009408D1" w:rsidP="00AD5AB8">
            <w:pPr>
              <w:spacing w:after="0"/>
              <w:ind w:left="113" w:right="113"/>
              <w:rPr>
                <w:rFonts w:ascii="Arial Narrow" w:eastAsia="Arial Narrow" w:hAnsi="Arial Narrow" w:cs="Arial Narrow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sz w:val="12"/>
                <w:szCs w:val="12"/>
              </w:rPr>
              <w:t>No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E4270BB" w14:textId="77777777" w:rsidR="009408D1" w:rsidRDefault="009408D1" w:rsidP="00AD5AB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Flujo – grama</w: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5EBC3C6" w14:textId="77777777" w:rsidR="009408D1" w:rsidRDefault="009408D1" w:rsidP="00AD5AB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Descripción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0C256EC" w14:textId="77777777" w:rsidR="009408D1" w:rsidRDefault="009408D1" w:rsidP="00AD5AB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4A8D8D53" w14:textId="77777777" w:rsidR="009408D1" w:rsidRDefault="009408D1" w:rsidP="00AD5AB8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Documento de Trabajo</w:t>
            </w:r>
          </w:p>
        </w:tc>
      </w:tr>
      <w:tr w:rsidR="009408D1" w14:paraId="6908A04A" w14:textId="77777777" w:rsidTr="00AD5AB8">
        <w:trPr>
          <w:trHeight w:val="1327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39183A1" w14:textId="77777777" w:rsidR="009408D1" w:rsidRDefault="009408D1" w:rsidP="00AD5AB8">
            <w:pPr>
              <w:spacing w:after="0"/>
              <w:jc w:val="center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073AFC0" w14:textId="77777777" w:rsidR="009408D1" w:rsidRDefault="003B5F84" w:rsidP="00AD5AB8">
            <w:pPr>
              <w:spacing w:after="0"/>
              <w:jc w:val="center"/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6F616748" wp14:editId="06C41930">
                      <wp:extent cx="1397203" cy="371475"/>
                      <wp:effectExtent l="0" t="0" r="12700" b="28575"/>
                      <wp:docPr id="1" name="Proceso alternativ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3714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236351C" w14:textId="77777777" w:rsidR="003B5F84" w:rsidRPr="00B73677" w:rsidRDefault="00B73677" w:rsidP="003B5F84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73677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Diseñar Arquitectura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277FD72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Proceso alternativo 1" o:spid="_x0000_s1026" type="#_x0000_t176" style="width:110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" filled="f">
                      <v:textbox inset="2.53958mm,1.2694mm,2.53958mm,1.2694mm">
                        <w:txbxContent>
                          <w:p w:rsidR="003B5F84" w:rsidRPr="00B73677" w:rsidRDefault="00B73677" w:rsidP="003B5F84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73677">
                              <w:rPr>
                                <w:b/>
                                <w:sz w:val="18"/>
                                <w:szCs w:val="18"/>
                              </w:rPr>
                              <w:t>Diseñar Arquitectura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12A20C1" w14:textId="77777777" w:rsidR="009408D1" w:rsidRPr="00192D96" w:rsidRDefault="004615C3" w:rsidP="00AD5AB8">
            <w:pPr>
              <w:pStyle w:val="P1"/>
              <w:tabs>
                <w:tab w:val="left" w:pos="426"/>
              </w:tabs>
              <w:spacing w:line="276" w:lineRule="auto"/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</w:pP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De acuerdo con las historias de usuario aprobadas se establecen los parámetros de arquitectura solicitados con el objetivo de atender la necesidad expresada por el cliente.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8377B4F" w14:textId="77777777" w:rsidR="009408D1" w:rsidRDefault="00391D70" w:rsidP="00AD5AB8">
            <w:pPr>
              <w:spacing w:after="0"/>
              <w:jc w:val="center"/>
            </w:pPr>
            <w:r w:rsidRPr="00391D70">
              <w:rPr>
                <w:rFonts w:ascii="Arial Narrow" w:eastAsia="Arial Narrow" w:hAnsi="Arial Narrow" w:cs="Arial Narrow"/>
                <w:sz w:val="20"/>
                <w:szCs w:val="20"/>
              </w:rPr>
              <w:t>Equipo de Arquitectura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73824E74" w14:textId="77777777" w:rsidR="009408D1" w:rsidRDefault="003F0C65" w:rsidP="00AD5AB8">
            <w:pPr>
              <w:spacing w:after="0"/>
              <w:jc w:val="center"/>
            </w:pPr>
            <w:r w:rsidRPr="003F0C65">
              <w:rPr>
                <w:rFonts w:ascii="Arial Narrow" w:eastAsia="Arial Narrow" w:hAnsi="Arial Narrow" w:cs="Arial Narrow"/>
                <w:sz w:val="20"/>
                <w:szCs w:val="20"/>
              </w:rPr>
              <w:t>Documento de arquitectura</w:t>
            </w:r>
          </w:p>
        </w:tc>
      </w:tr>
      <w:tr w:rsidR="00B73677" w14:paraId="24F41D13" w14:textId="77777777" w:rsidTr="00AD5AB8">
        <w:trPr>
          <w:trHeight w:val="1327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AFA234F" w14:textId="77777777" w:rsidR="00B73677" w:rsidRDefault="00B7367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9293ACF" w14:textId="77777777" w:rsidR="00B73677" w:rsidRDefault="00B7367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2C070CCC" wp14:editId="2582B717">
                      <wp:extent cx="1495425" cy="723900"/>
                      <wp:effectExtent l="19050" t="19050" r="47625" b="38100"/>
                      <wp:docPr id="4" name="Decisió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39D8A6F" w14:textId="77777777" w:rsidR="00B73677" w:rsidRPr="00B73677" w:rsidRDefault="00B73677" w:rsidP="00B7367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73677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¿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Pr="00B73677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e aprueba arquitectura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</w:p>
                                <w:p w14:paraId="2DD4B1F2" w14:textId="77777777" w:rsidR="00B73677" w:rsidRDefault="00B73677" w:rsidP="00B73677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A5DCD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4" o:spid="_x0000_s1027" type="#_x0000_t110" style="width:117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">
                      <v:textbox inset="2.53958mm,1.2694mm,2.53958mm,1.2694mm">
                        <w:txbxContent>
                          <w:p w:rsidR="00B73677" w:rsidRPr="00B73677" w:rsidRDefault="00B73677" w:rsidP="00B7367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B73677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S</w:t>
                            </w:r>
                            <w:r w:rsidRPr="00B73677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e aprueba arquitectura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  <w:p w:rsidR="00B73677" w:rsidRDefault="00B73677" w:rsidP="00B7367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DC1D802" w14:textId="77777777" w:rsidR="00B73677" w:rsidRDefault="008809B4" w:rsidP="00AD5AB8">
            <w:pPr>
              <w:pStyle w:val="P1"/>
              <w:tabs>
                <w:tab w:val="left" w:pos="426"/>
              </w:tabs>
              <w:spacing w:line="276" w:lineRule="auto"/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</w:pP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Se envía el d</w:t>
            </w:r>
            <w:r w:rsidR="00E432C3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ocumento de arquitectura para</w:t>
            </w: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aprobación</w:t>
            </w:r>
            <w:r w:rsidR="00E432C3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del cliente</w:t>
            </w: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,</w:t>
            </w:r>
            <w:r w:rsidR="00E432C3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</w:t>
            </w: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</w:t>
            </w:r>
            <w:r w:rsidR="00E432C3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Si </w:t>
            </w: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el documento es aprobado conti</w:t>
            </w:r>
            <w:r w:rsidR="00E432C3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nua con la actividad No 2, si NO</w:t>
            </w: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es aprobado el documento vuelve a la actividad No 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088C981" w14:textId="77777777" w:rsidR="00B73677" w:rsidRDefault="00B7367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AA7083E" w14:textId="77777777" w:rsidR="00B73677" w:rsidRPr="00BE7339" w:rsidRDefault="00B7367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B73677" w14:paraId="27ED85E3" w14:textId="77777777" w:rsidTr="00AD5AB8">
        <w:trPr>
          <w:trHeight w:val="1327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40C209E" w14:textId="77777777" w:rsidR="00B7367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04C2883" w14:textId="77777777" w:rsidR="00B73677" w:rsidRDefault="00B7367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22B6C40D" wp14:editId="588BE044">
                      <wp:extent cx="1447800" cy="485775"/>
                      <wp:effectExtent l="0" t="0" r="19050" b="28575"/>
                      <wp:docPr id="5" name="Proceso alternativ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857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67CF0FC" w14:textId="77777777" w:rsidR="00B73677" w:rsidRPr="00B73677" w:rsidRDefault="00B73677" w:rsidP="00B7367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73677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Diseñar componentes de Desarrollo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117F1" id="Proceso alternativo 5" o:spid="_x0000_s1028" type="#_x0000_t176" style="width:114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" filled="f">
                      <v:textbox inset="2.53958mm,1.2694mm,2.53958mm,1.2694mm">
                        <w:txbxContent>
                          <w:p w:rsidR="00B73677" w:rsidRPr="00B73677" w:rsidRDefault="00B73677" w:rsidP="00B7367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73677">
                              <w:rPr>
                                <w:b/>
                                <w:sz w:val="18"/>
                                <w:szCs w:val="18"/>
                              </w:rPr>
                              <w:t>Diseñar componentes de Desarrollo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4BAFEA3" w14:textId="77777777" w:rsidR="00B73677" w:rsidRDefault="00C02BB8" w:rsidP="00AD5AB8">
            <w:pPr>
              <w:pStyle w:val="P1"/>
              <w:tabs>
                <w:tab w:val="left" w:pos="426"/>
              </w:tabs>
              <w:spacing w:line="276" w:lineRule="auto"/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</w:pP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Una vez se tenga el marco de arquitectura aprobado se definen los componentes de acceso y aplicaciones de datos requeridos para atender las necesidades del cliente, con el objetivo de establecer las funciones a ejecutar  </w:t>
            </w:r>
          </w:p>
          <w:p w14:paraId="34C76CE9" w14:textId="77777777" w:rsidR="00C02BB8" w:rsidRDefault="00C02BB8" w:rsidP="00AD5AB8">
            <w:pPr>
              <w:pStyle w:val="P1"/>
              <w:tabs>
                <w:tab w:val="left" w:pos="426"/>
              </w:tabs>
              <w:spacing w:line="276" w:lineRule="auto"/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1A9FB3D" w14:textId="77777777" w:rsidR="00B73677" w:rsidRDefault="00B7367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51182FC5" w14:textId="77777777" w:rsidR="00B73677" w:rsidRPr="00BE7339" w:rsidRDefault="00B7367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566F0" w14:paraId="5012DC8F" w14:textId="77777777" w:rsidTr="00AD5AB8">
        <w:trPr>
          <w:trHeight w:val="1327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E362FD4" w14:textId="77777777" w:rsidR="00C566F0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FD5B41A" w14:textId="77777777" w:rsidR="00C566F0" w:rsidRDefault="00C566F0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09277DBA" wp14:editId="4B0F070F">
                      <wp:extent cx="1447800" cy="485775"/>
                      <wp:effectExtent l="0" t="0" r="19050" b="28575"/>
                      <wp:docPr id="8" name="Proceso alternativ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857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AA6E67" w14:textId="77777777" w:rsidR="00C566F0" w:rsidRPr="00B73677" w:rsidRDefault="00C566F0" w:rsidP="00C566F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B73677"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Diseñar 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pantallas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851902" id="Proceso alternativo 8" o:spid="_x0000_s1029" type="#_x0000_t176" style="width:114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" filled="f">
                      <v:textbox inset="2.53958mm,1.2694mm,2.53958mm,1.2694mm">
                        <w:txbxContent>
                          <w:p w:rsidR="00C566F0" w:rsidRPr="00B73677" w:rsidRDefault="00C566F0" w:rsidP="00C566F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7367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Diseñar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pantallas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46B2C5A" w14:textId="77777777" w:rsidR="00C566F0" w:rsidRDefault="00432A62" w:rsidP="00AD5AB8">
            <w:pPr>
              <w:pStyle w:val="P1"/>
              <w:tabs>
                <w:tab w:val="left" w:pos="426"/>
              </w:tabs>
              <w:spacing w:line="276" w:lineRule="auto"/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</w:pP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De acuerdo con los componentes de desarrollo diseñados y la arquitectura aprobada se realizan prototipos, </w:t>
            </w:r>
            <w:proofErr w:type="spellStart"/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mockups</w:t>
            </w:r>
            <w:proofErr w:type="spellEnd"/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, </w:t>
            </w:r>
            <w:r w:rsidR="00907AD8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con el objetivo de visualizar la navegación que va a tener la aplicación a implementar.</w:t>
            </w:r>
            <w:r w:rsidR="00D1024D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Se debe coordinar con el cliente el medio para realizar la socialización del diseño realizado para su aprobación y/</w:t>
            </w:r>
            <w:proofErr w:type="spellStart"/>
            <w:r w:rsidR="00D1024D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o</w:t>
            </w:r>
            <w:proofErr w:type="spellEnd"/>
            <w:r w:rsidR="00D1024D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observaciones.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E91498B" w14:textId="77777777" w:rsidR="00C566F0" w:rsidRDefault="00114E0C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Equipo de Front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end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6BF32F5" w14:textId="77777777" w:rsidR="00C566F0" w:rsidRPr="00BE7339" w:rsidRDefault="00C566F0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566F0" w14:paraId="33BE26CF" w14:textId="77777777" w:rsidTr="00AD5AB8">
        <w:trPr>
          <w:trHeight w:val="1327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EA447F1" w14:textId="77777777" w:rsidR="00C566F0" w:rsidRDefault="00C566F0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F68DB43" w14:textId="77777777" w:rsidR="00C566F0" w:rsidRDefault="00C566F0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1A8EB706" wp14:editId="70101C38">
                      <wp:extent cx="1495425" cy="723900"/>
                      <wp:effectExtent l="19050" t="19050" r="47625" b="38100"/>
                      <wp:docPr id="14" name="Decisió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750C31F" w14:textId="77777777" w:rsidR="00C566F0" w:rsidRPr="0050260F" w:rsidRDefault="00C566F0" w:rsidP="00C566F0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9E29EF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2"/>
                                      <w:szCs w:val="12"/>
                                    </w:rPr>
                                    <w:t>¿</w:t>
                                  </w:r>
                                  <w:proofErr w:type="gramStart"/>
                                  <w:r w:rsidRPr="00C566F0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6"/>
                                      <w:szCs w:val="16"/>
                                    </w:rPr>
                                    <w:t>se</w:t>
                                  </w:r>
                                  <w:proofErr w:type="gramEnd"/>
                                  <w:r w:rsidRPr="00C566F0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aprueban pantallas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50260F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0"/>
                                      <w:szCs w:val="10"/>
                                    </w:rPr>
                                    <w:t>?</w:t>
                                  </w:r>
                                </w:p>
                                <w:p w14:paraId="705A708C" w14:textId="77777777" w:rsidR="00C566F0" w:rsidRDefault="00C566F0" w:rsidP="00C566F0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033FA9" id="Decisión 14" o:spid="_x0000_s1030" type="#_x0000_t110" style="width:117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">
                      <v:textbox inset="2.53958mm,1.2694mm,2.53958mm,1.2694mm">
                        <w:txbxContent>
                          <w:p w:rsidR="00C566F0" w:rsidRPr="0050260F" w:rsidRDefault="00C566F0" w:rsidP="00C566F0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10"/>
                                <w:szCs w:val="10"/>
                              </w:rPr>
                            </w:pPr>
                            <w:r w:rsidRPr="009E29EF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2"/>
                                <w:szCs w:val="12"/>
                              </w:rPr>
                              <w:t>¿</w:t>
                            </w:r>
                            <w:proofErr w:type="gramStart"/>
                            <w:r w:rsidRPr="00C566F0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6"/>
                                <w:szCs w:val="16"/>
                              </w:rPr>
                              <w:t>se</w:t>
                            </w:r>
                            <w:proofErr w:type="gramEnd"/>
                            <w:r w:rsidRPr="00C566F0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6"/>
                                <w:szCs w:val="16"/>
                              </w:rPr>
                              <w:t xml:space="preserve"> aprueban pantallas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50260F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  <w:p w:rsidR="00C566F0" w:rsidRDefault="00C566F0" w:rsidP="00C566F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4B09D23" w14:textId="77777777" w:rsidR="00C566F0" w:rsidRDefault="00D1024D" w:rsidP="00AD5AB8">
            <w:pPr>
              <w:pStyle w:val="P1"/>
              <w:tabs>
                <w:tab w:val="left" w:pos="426"/>
              </w:tabs>
              <w:spacing w:line="276" w:lineRule="auto"/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</w:pPr>
            <w:r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S</w:t>
            </w:r>
            <w:r w:rsidR="004B7875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i se aprueba el diseño se continua con la actividad</w:t>
            </w:r>
            <w:r w:rsidR="003911E7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 xml:space="preserve"> No 4</w:t>
            </w:r>
            <w:r w:rsidR="004B7875">
              <w:rPr>
                <w:rFonts w:ascii="Arial Narrow" w:eastAsia="Arial Narrow" w:hAnsi="Arial Narrow" w:cs="Arial Narrow"/>
                <w:snapToGrid/>
                <w:lang w:val="es-CO" w:eastAsia="es-CO" w:bidi="ar-SA"/>
              </w:rPr>
              <w:t>, sino se devuelve a la actividad No 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6893509" w14:textId="77777777" w:rsidR="00C566F0" w:rsidRDefault="00C566F0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48C474B5" w14:textId="77777777" w:rsidR="00C566F0" w:rsidRPr="00BE7339" w:rsidRDefault="00C566F0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9408D1" w14:paraId="54657ED4" w14:textId="77777777" w:rsidTr="00AD5AB8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0E3B1FC" w14:textId="77777777" w:rsidR="009408D1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A2FE1C5" w14:textId="77777777" w:rsidR="009408D1" w:rsidRDefault="009408D1" w:rsidP="00AD5AB8">
            <w:pPr>
              <w:spacing w:after="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351795A4" wp14:editId="64D493CF">
                      <wp:extent cx="1397203" cy="352425"/>
                      <wp:effectExtent l="0" t="0" r="12700" b="28575"/>
                      <wp:docPr id="9" name="Proceso alternativ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3524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D15CC5" w14:textId="77777777" w:rsidR="009408D1" w:rsidRPr="00EC4D99" w:rsidRDefault="00C566F0" w:rsidP="009408D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Configurar </w:t>
                                  </w:r>
                                  <w:r w:rsidR="00C45740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mbientes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3BD70C" id="Proceso alternativo 9" o:spid="_x0000_s1031" type="#_x0000_t176" style="width:110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" filled="f">
                      <v:textbox inset="2.53958mm,1.2694mm,2.53958mm,1.2694mm">
                        <w:txbxContent>
                          <w:p w:rsidR="009408D1" w:rsidRPr="00EC4D99" w:rsidRDefault="00C566F0" w:rsidP="009408D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Configurar </w:t>
                            </w:r>
                            <w:r w:rsidR="00C45740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mbientes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9F51882" w14:textId="77777777" w:rsidR="009408D1" w:rsidRPr="007A288F" w:rsidRDefault="00655645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Una vez se haya aprobado el prototipo de las pantallas se procede a realizar la configuración de los ambientes de producción, desarrollo y QA.</w:t>
            </w:r>
            <w:r w:rsidR="008606F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Los cuales deben corresponder a las necesidades y expectativas definidas por el cliente.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ABA1A2D" w14:textId="77777777" w:rsidR="009408D1" w:rsidRDefault="00114E0C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Equipo de Desarrollo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08B205D" w14:textId="77777777" w:rsidR="009408D1" w:rsidRDefault="009408D1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205EA" w14:paraId="3FA28453" w14:textId="77777777" w:rsidTr="00AD5AB8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4BF6C32" w14:textId="77777777" w:rsidR="007205EA" w:rsidRDefault="0070082E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37673B" wp14:editId="4A802603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-67310</wp:posOffset>
                      </wp:positionV>
                      <wp:extent cx="342900" cy="342900"/>
                      <wp:effectExtent l="0" t="0" r="19050" b="190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5087313" w14:textId="77777777" w:rsidR="0070082E" w:rsidRDefault="0070082E" w:rsidP="0070082E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AAAA</w:t>
                                  </w:r>
                                  <w:r w:rsidRPr="007205EA">
                                    <w:t>a</w:t>
                                  </w:r>
                                  <w:r>
                                    <w:t>aaA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666464" id="Elipse 31" o:spid="_x0000_s1032" style="position:absolute;left:0;text-align:left;margin-left:13.5pt;margin-top:-5.3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" filled="f" strokecolor="windowText" strokeweight="1pt">
                      <v:stroke joinstyle="miter"/>
                      <v:textbox>
                        <w:txbxContent>
                          <w:p w:rsidR="0070082E" w:rsidRDefault="0070082E" w:rsidP="0070082E">
                            <w:pPr>
                              <w:jc w:val="center"/>
                            </w:pPr>
                            <w:proofErr w:type="spellStart"/>
                            <w:r>
                              <w:t>AAAA</w:t>
                            </w:r>
                            <w:r w:rsidRPr="007205EA">
                              <w:t>a</w:t>
                            </w:r>
                            <w:r>
                              <w:t>aaA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E2D87"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EA6AA8E" w14:textId="77777777" w:rsidR="007205EA" w:rsidRDefault="007205EA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313F2A4A" wp14:editId="5F46339F">
                      <wp:extent cx="1025525" cy="352425"/>
                      <wp:effectExtent l="0" t="0" r="22225" b="28575"/>
                      <wp:docPr id="15" name="Proceso alternativ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5525" cy="3524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C5A5EAD" w14:textId="77777777" w:rsidR="007205EA" w:rsidRPr="00EC4D99" w:rsidRDefault="007205EA" w:rsidP="007205E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Sprint </w:t>
                                  </w:r>
                                  <w:proofErr w:type="spellStart"/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Planning</w:t>
                                  </w:r>
                                  <w:proofErr w:type="spellEnd"/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F7E86" id="Proceso alternativo 15" o:spid="_x0000_s1033" type="#_x0000_t176" style="width:80.75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" filled="f">
                      <v:textbox inset="2.53958mm,1.2694mm,2.53958mm,1.2694mm">
                        <w:txbxContent>
                          <w:p w:rsidR="007205EA" w:rsidRPr="00EC4D99" w:rsidRDefault="007205EA" w:rsidP="007205E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Sprint </w:t>
                            </w:r>
                            <w:proofErr w:type="spellStart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AE9F51B" w14:textId="77777777" w:rsidR="007205EA" w:rsidRDefault="00DD5FE2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commentRangeStart w:id="3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Se revisa la totalidad de historias de usuario aprobadas, su precedencia, para definir la priorización de su desarrollo de acuerdo con la historia de usuario y con los compromisos pactados con el cliente. </w:t>
            </w:r>
            <w:commentRangeEnd w:id="3"/>
            <w:r w:rsidR="00351253">
              <w:rPr>
                <w:rStyle w:val="Refdecomentario"/>
              </w:rPr>
              <w:commentReference w:id="3"/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C6CFFC0" w14:textId="77777777" w:rsidR="007205EA" w:rsidRDefault="003E1CC1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Equipo de desarrollo.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C9C34CD" w14:textId="77777777" w:rsidR="007205EA" w:rsidRDefault="002E0A46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2E0A46">
              <w:rPr>
                <w:rFonts w:ascii="Arial Narrow" w:eastAsia="Arial Narrow" w:hAnsi="Arial Narrow" w:cs="Arial Narrow"/>
                <w:sz w:val="20"/>
                <w:szCs w:val="20"/>
                <w:highlight w:val="red"/>
              </w:rPr>
              <w:t>Evidencia (plataforma)</w:t>
            </w:r>
          </w:p>
        </w:tc>
      </w:tr>
      <w:tr w:rsidR="007205EA" w14:paraId="135678C2" w14:textId="77777777" w:rsidTr="00AD5AB8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8BB34B3" w14:textId="77777777" w:rsidR="007205EA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0E19AFC" w14:textId="77777777" w:rsidR="007205EA" w:rsidRDefault="007205EA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23373354" wp14:editId="17B8EBD2">
                      <wp:extent cx="1177925" cy="238125"/>
                      <wp:effectExtent l="0" t="0" r="22225" b="28575"/>
                      <wp:docPr id="16" name="Proceso alternativ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7925" cy="2381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7B87990" w14:textId="77777777" w:rsidR="007205EA" w:rsidRPr="00EC4D99" w:rsidRDefault="007205EA" w:rsidP="007205E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Desarrollar Sprint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FF7E86" id="Proceso alternativo 16" o:spid="_x0000_s1034" type="#_x0000_t176" style="width:92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" filled="f">
                      <v:textbox inset="2.53958mm,1.2694mm,2.53958mm,1.2694mm">
                        <w:txbxContent>
                          <w:p w:rsidR="007205EA" w:rsidRPr="00EC4D99" w:rsidRDefault="007205EA" w:rsidP="007205E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Desarrollar Sprint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A0374DD" w14:textId="77777777" w:rsidR="007205EA" w:rsidRDefault="0096513B" w:rsidP="0096513B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Se desarrollan las historias de usuario de acuerdo a la planificación definida en el sprint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planning</w:t>
            </w:r>
            <w:proofErr w:type="spellEnd"/>
            <w:r w:rsidR="004D2F2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teniendo en </w:t>
            </w:r>
            <w:r w:rsidR="006A1744">
              <w:rPr>
                <w:rFonts w:ascii="Arial Narrow" w:eastAsia="Arial Narrow" w:hAnsi="Arial Narrow" w:cs="Arial Narrow"/>
                <w:sz w:val="20"/>
                <w:szCs w:val="20"/>
              </w:rPr>
              <w:t>cuenta los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lineamientos definidos en el Manual de Arquitectura y Desarrollo de Software</w:t>
            </w:r>
            <w:r w:rsidR="00DA500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. </w:t>
            </w:r>
            <w:r w:rsidR="00DA5006" w:rsidRPr="00A00CF8">
              <w:rPr>
                <w:rFonts w:ascii="Arial Narrow" w:eastAsia="Arial Narrow" w:hAnsi="Arial Narrow" w:cs="Arial Narrow"/>
                <w:sz w:val="20"/>
                <w:szCs w:val="20"/>
              </w:rPr>
              <w:t>El equipo de desarrollo realizara pruebas unitarias para verificar el cumplimiento de los criterios establecidos</w:t>
            </w:r>
            <w:r w:rsidR="00DA500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1A7086B" w14:textId="77777777" w:rsidR="007205EA" w:rsidRDefault="007B7158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Equipo de desarrollo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3FFACB4F" w14:textId="77777777" w:rsidR="007205EA" w:rsidRDefault="00EB5A72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Componente desarrollado</w:t>
            </w:r>
          </w:p>
        </w:tc>
      </w:tr>
      <w:tr w:rsidR="007205EA" w14:paraId="578E5FB8" w14:textId="77777777" w:rsidTr="00AD5AB8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76362E5" w14:textId="77777777" w:rsidR="007205EA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AD5E2C7" w14:textId="77777777" w:rsidR="007205EA" w:rsidRDefault="007205EA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2C3B83A6" wp14:editId="02363F2A">
                      <wp:extent cx="1214324" cy="447675"/>
                      <wp:effectExtent l="0" t="0" r="24130" b="28575"/>
                      <wp:docPr id="18" name="Proceso alternativ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44767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D08CA6A" w14:textId="77777777" w:rsidR="007205EA" w:rsidRPr="00E45386" w:rsidRDefault="007205EA" w:rsidP="007205EA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Generar documentación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A6CBF0" id="Proceso alternativo 18" o:spid="_x0000_s1035" type="#_x0000_t176" style="width:95.6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" filled="f">
                      <v:textbox inset="2.53958mm,1.2694mm,2.53958mm,1.2694mm">
                        <w:txbxContent>
                          <w:p w:rsidR="007205EA" w:rsidRPr="00E45386" w:rsidRDefault="007205EA" w:rsidP="007205E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Generar documentación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A69C23D" w14:textId="77777777" w:rsidR="007205EA" w:rsidRDefault="00BD27CF" w:rsidP="00317AFC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De acuerdo con las historias de usuario desarrolladas se documenta </w:t>
            </w:r>
            <w:r w:rsidR="00B7351E">
              <w:rPr>
                <w:rFonts w:ascii="Arial Narrow" w:eastAsia="Arial Narrow" w:hAnsi="Arial Narrow" w:cs="Arial Narrow"/>
                <w:sz w:val="20"/>
                <w:szCs w:val="20"/>
              </w:rPr>
              <w:t>las actividades realizadas</w:t>
            </w:r>
            <w:r w:rsidR="00317AFC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en las herramientas utilizadas</w:t>
            </w:r>
            <w:r w:rsidR="00B7351E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par</w:t>
            </w:r>
            <w:r w:rsidR="00317AFC">
              <w:rPr>
                <w:rFonts w:ascii="Arial Narrow" w:eastAsia="Arial Narrow" w:hAnsi="Arial Narrow" w:cs="Arial Narrow"/>
                <w:sz w:val="20"/>
                <w:szCs w:val="20"/>
              </w:rPr>
              <w:t>a sus ejecución</w:t>
            </w:r>
            <w:bookmarkStart w:id="4" w:name="_GoBack"/>
            <w:r w:rsidR="00082A6F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(J</w:t>
            </w:r>
            <w:r w:rsidR="00B7351E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ava </w:t>
            </w:r>
            <w:proofErr w:type="spellStart"/>
            <w:r w:rsidR="00B7351E">
              <w:rPr>
                <w:rFonts w:ascii="Arial Narrow" w:eastAsia="Arial Narrow" w:hAnsi="Arial Narrow" w:cs="Arial Narrow"/>
                <w:sz w:val="20"/>
                <w:szCs w:val="20"/>
              </w:rPr>
              <w:t>ó</w:t>
            </w:r>
            <w:proofErr w:type="spellEnd"/>
            <w:r w:rsidR="00B7351E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.Net)</w:t>
            </w:r>
            <w:bookmarkEnd w:id="4"/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64D5EC1" w14:textId="77777777" w:rsidR="007205EA" w:rsidRDefault="007205EA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138B541" w14:textId="77777777" w:rsidR="007205EA" w:rsidRDefault="007205EA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205EA" w14:paraId="67B8BA8E" w14:textId="77777777" w:rsidTr="00AD5AB8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BFAFF45" w14:textId="77777777" w:rsidR="007205EA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71FC359" w14:textId="77777777" w:rsidR="007205EA" w:rsidRDefault="007205EA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7621E926" wp14:editId="0DFA4E2C">
                      <wp:extent cx="1214324" cy="390525"/>
                      <wp:effectExtent l="0" t="0" r="24130" b="28575"/>
                      <wp:docPr id="19" name="Proceso alternativ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47E7068" w14:textId="77777777" w:rsidR="007205EA" w:rsidRPr="007205EA" w:rsidRDefault="007205EA" w:rsidP="007205EA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</w:pPr>
                                  <w:r w:rsidRPr="007205EA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Versionar </w:t>
                                  </w:r>
                                </w:p>
                                <w:p w14:paraId="21AB0ED7" w14:textId="77777777" w:rsidR="007205EA" w:rsidRPr="007205EA" w:rsidRDefault="007205EA" w:rsidP="007205EA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</w:pPr>
                                  <w:r w:rsidRPr="007205EA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Componentes 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A6CBF0" id="Proceso alternativo 19" o:spid="_x0000_s1036" type="#_x0000_t176" style="width:95.6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" filled="f">
                      <v:textbox inset="2.53958mm,1.2694mm,2.53958mm,1.2694mm">
                        <w:txbxContent>
                          <w:p w:rsidR="007205EA" w:rsidRPr="007205EA" w:rsidRDefault="007205EA" w:rsidP="007205E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</w:pPr>
                            <w:r w:rsidRPr="007205EA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Versionar </w:t>
                            </w:r>
                          </w:p>
                          <w:p w:rsidR="007205EA" w:rsidRPr="007205EA" w:rsidRDefault="007205EA" w:rsidP="007205E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</w:pPr>
                            <w:r w:rsidRPr="007205EA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Componentes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895F988" w14:textId="77777777" w:rsidR="007205EA" w:rsidRDefault="002D2969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Con base en los lineamientos de gestión de la configuración establecidos en HO, se procede a realizar el versionamiento de los componentes involucrados en el desarrollo de las historias de usuario.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C92CC32" w14:textId="77777777" w:rsidR="007205EA" w:rsidRDefault="00341CC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Equipo de Desarrollo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76B06251" w14:textId="77777777" w:rsidR="007205EA" w:rsidRDefault="007205EA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7205EA" w14:paraId="120F1C74" w14:textId="77777777" w:rsidTr="00AD5AB8">
        <w:trPr>
          <w:trHeight w:val="126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4D9C09D" w14:textId="77777777" w:rsidR="007205EA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0BF1783" w14:textId="77777777" w:rsidR="007205EA" w:rsidRDefault="007205EA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56959FA9" wp14:editId="451B00A5">
                      <wp:extent cx="1214324" cy="390525"/>
                      <wp:effectExtent l="0" t="0" r="24130" b="28575"/>
                      <wp:docPr id="21" name="Proceso alternativ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3905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08D1C34" w14:textId="77777777" w:rsidR="007205EA" w:rsidRPr="007205EA" w:rsidRDefault="007205EA" w:rsidP="007205EA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Realizar Casos de Prueba </w:t>
                                  </w:r>
                                  <w:r w:rsidRPr="007205EA"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56250D" id="Proceso alternativo 21" o:spid="_x0000_s1037" type="#_x0000_t176" style="width:95.6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" filled="f">
                      <v:textbox inset="2.53958mm,1.2694mm,2.53958mm,1.2694mm">
                        <w:txbxContent>
                          <w:p w:rsidR="007205EA" w:rsidRPr="007205EA" w:rsidRDefault="007205EA" w:rsidP="007205EA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Realizar Casos de Prueba </w:t>
                            </w:r>
                            <w:r w:rsidRPr="007205EA"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DF5B336" w14:textId="77777777" w:rsidR="007205EA" w:rsidRDefault="00B0700E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El equipo de QA una vez se tenga el desarrollo finalizado definirá los casos de prueba necesarios para asegurar el cumplimiento de las necesidades expresadas por el cliente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5E9086B" w14:textId="77777777" w:rsidR="007205EA" w:rsidRDefault="00CE6B78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Equipo de QA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47F4B6A1" w14:textId="77777777" w:rsidR="007205EA" w:rsidRDefault="007205EA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9408D1" w14:paraId="3829F105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8C33913" w14:textId="77777777" w:rsidR="009408D1" w:rsidRDefault="009408D1" w:rsidP="00AD5AB8">
            <w:pPr>
              <w:spacing w:after="0"/>
              <w:jc w:val="center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4716AD1" w14:textId="77777777" w:rsidR="009408D1" w:rsidRPr="00D97761" w:rsidRDefault="009408D1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D97761">
              <w:rPr>
                <w:rFonts w:ascii="Arial Narrow" w:eastAsia="Arial Narrow" w:hAnsi="Arial Narrow" w:cs="Arial Narrow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37F48326" wp14:editId="3A580E0A">
                      <wp:extent cx="1495425" cy="723900"/>
                      <wp:effectExtent l="19050" t="19050" r="47625" b="38100"/>
                      <wp:docPr id="3" name="Decisió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565A5DA" w14:textId="77777777" w:rsidR="009408D1" w:rsidRPr="007205EA" w:rsidRDefault="009408D1" w:rsidP="009408D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7205EA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¿</w:t>
                                  </w:r>
                                  <w:r w:rsidR="00CE2D87" w:rsidRPr="007205EA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Pruebas</w:t>
                                  </w:r>
                                  <w:r w:rsidR="007205EA" w:rsidRPr="007205EA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="007205EA" w:rsidRPr="007205EA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Aprobadas </w:t>
                                  </w:r>
                                  <w:r w:rsidRPr="007205EA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?</w:t>
                                  </w:r>
                                  <w:proofErr w:type="gramEnd"/>
                                </w:p>
                                <w:p w14:paraId="37987429" w14:textId="77777777" w:rsidR="009408D1" w:rsidRDefault="009408D1" w:rsidP="009408D1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B2B150" id="Decisión 3" o:spid="_x0000_s1038" type="#_x0000_t110" style="width:117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">
                      <v:textbox inset="2.53958mm,1.2694mm,2.53958mm,1.2694mm">
                        <w:txbxContent>
                          <w:p w:rsidR="009408D1" w:rsidRPr="007205EA" w:rsidRDefault="009408D1" w:rsidP="009408D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7205EA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¿</w:t>
                            </w:r>
                            <w:r w:rsidR="00CE2D87" w:rsidRPr="007205EA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Pruebas</w:t>
                            </w:r>
                            <w:r w:rsidR="007205EA" w:rsidRPr="007205EA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="007205EA" w:rsidRPr="007205EA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 xml:space="preserve">Aprobadas </w:t>
                            </w:r>
                            <w:r w:rsidRPr="007205EA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?</w:t>
                            </w:r>
                            <w:proofErr w:type="gramEnd"/>
                          </w:p>
                          <w:p w:rsidR="009408D1" w:rsidRDefault="009408D1" w:rsidP="009408D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E1B9065" w14:textId="77777777" w:rsidR="009408D1" w:rsidRPr="00D97761" w:rsidRDefault="001A5841" w:rsidP="000349EF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D97761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SI, están aprobadas continúa con la </w:t>
            </w:r>
            <w:r w:rsidR="000349EF">
              <w:rPr>
                <w:rFonts w:ascii="Arial Narrow" w:eastAsia="Arial Narrow" w:hAnsi="Arial Narrow" w:cs="Arial Narrow"/>
                <w:sz w:val="20"/>
                <w:szCs w:val="20"/>
              </w:rPr>
              <w:t>actividad No 10</w:t>
            </w:r>
            <w:r w:rsidRPr="00D97761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. </w:t>
            </w:r>
            <w:r w:rsidR="00CE2D87" w:rsidRPr="00D97761">
              <w:rPr>
                <w:rFonts w:ascii="Arial Narrow" w:eastAsia="Arial Narrow" w:hAnsi="Arial Narrow" w:cs="Arial Narrow"/>
                <w:sz w:val="20"/>
                <w:szCs w:val="20"/>
              </w:rPr>
              <w:t>NO</w:t>
            </w:r>
            <w:r w:rsidRPr="00D97761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están aprobadas vuelve a la actividad No 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27F3C91" w14:textId="77777777" w:rsidR="009408D1" w:rsidRDefault="009408D1" w:rsidP="00AD5AB8">
            <w:pPr>
              <w:spacing w:after="0"/>
              <w:jc w:val="center"/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16438AA1" w14:textId="77777777" w:rsidR="009408D1" w:rsidRDefault="009408D1" w:rsidP="00AD5AB8">
            <w:pPr>
              <w:spacing w:after="0"/>
              <w:jc w:val="center"/>
            </w:pPr>
          </w:p>
        </w:tc>
      </w:tr>
      <w:tr w:rsidR="009408D1" w14:paraId="21BE332D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C101EF0" w14:textId="77777777" w:rsidR="009408D1" w:rsidRDefault="00CE2D87" w:rsidP="00AD5AB8">
            <w:pPr>
              <w:spacing w:after="0"/>
              <w:jc w:val="center"/>
            </w:pPr>
            <w:r>
              <w:t>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17FBA06" w14:textId="77777777" w:rsidR="009408D1" w:rsidRDefault="009408D1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5F1F692D" wp14:editId="5312D17E">
                      <wp:extent cx="1214324" cy="577901"/>
                      <wp:effectExtent l="0" t="0" r="24130" b="12700"/>
                      <wp:docPr id="7" name="Proceso alternativ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577901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48487AD" w14:textId="77777777" w:rsidR="009408D1" w:rsidRPr="00E45386" w:rsidRDefault="00CE2D87" w:rsidP="009408D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 Narrow" w:eastAsia="Arial Narrow" w:hAnsi="Arial Narrow" w:cs="Arial Narrow"/>
                                      <w:b/>
                                      <w:color w:val="000000"/>
                                      <w:sz w:val="18"/>
                                    </w:rPr>
                                    <w:t>Genera documentación QA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0CCEEB9" id="Proceso alternativo 7" o:spid="_x0000_s1039" type="#_x0000_t176" style="width:95.6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" filled="f">
                      <v:textbox inset="2.53958mm,1.2694mm,2.53958mm,1.2694mm">
                        <w:txbxContent>
                          <w:p w:rsidR="009408D1" w:rsidRPr="00E45386" w:rsidRDefault="00CE2D87" w:rsidP="009408D1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 Narrow" w:eastAsia="Arial Narrow" w:hAnsi="Arial Narrow" w:cs="Arial Narrow"/>
                                <w:b/>
                                <w:color w:val="000000"/>
                                <w:sz w:val="18"/>
                              </w:rPr>
                              <w:t>Genera documentación QA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C10540B" w14:textId="77777777" w:rsidR="009408D1" w:rsidRPr="00826BCA" w:rsidRDefault="00B52A6F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highlight w:val="yellow"/>
              </w:rPr>
            </w:pPr>
            <w:r w:rsidRPr="00B52A6F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Se </w:t>
            </w:r>
            <w:r w:rsidR="00675F6D">
              <w:rPr>
                <w:rFonts w:ascii="Arial Narrow" w:eastAsia="Arial Narrow" w:hAnsi="Arial Narrow" w:cs="Arial Narrow"/>
                <w:sz w:val="20"/>
                <w:szCs w:val="20"/>
              </w:rPr>
              <w:t>genera la</w:t>
            </w:r>
            <w:r w:rsidRPr="00B52A6F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documentación del informe de pruebas realizadas</w:t>
            </w:r>
            <w:r w:rsidR="00185C83">
              <w:rPr>
                <w:rFonts w:ascii="Arial Narrow" w:eastAsia="Arial Narrow" w:hAnsi="Arial Narrow" w:cs="Arial Narrow"/>
                <w:sz w:val="20"/>
                <w:szCs w:val="20"/>
              </w:rPr>
              <w:t>.</w:t>
            </w:r>
            <w:r w:rsidRPr="00B52A6F">
              <w:rPr>
                <w:rFonts w:ascii="Arial Narrow" w:eastAsia="Arial Narrow" w:hAnsi="Arial Narrow" w:cs="Arial Narrow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974F800" w14:textId="77777777" w:rsidR="009408D1" w:rsidRDefault="00D154E2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Equipo QA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75ACED8" w14:textId="77777777" w:rsidR="009408D1" w:rsidRPr="00384962" w:rsidRDefault="009408D1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E2D87" w14:paraId="51EEE9F4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8BDFEBF" w14:textId="77777777" w:rsidR="00CE2D87" w:rsidRDefault="00CE2D87" w:rsidP="00AD5AB8">
            <w:pPr>
              <w:spacing w:after="0"/>
              <w:jc w:val="center"/>
            </w:pPr>
            <w:r>
              <w:t>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BE29E1B" w14:textId="77777777" w:rsidR="00CE2D87" w:rsidRDefault="00CE2D8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13FBA911" wp14:editId="38919FEF">
                      <wp:extent cx="1214324" cy="476250"/>
                      <wp:effectExtent l="0" t="0" r="24130" b="19050"/>
                      <wp:docPr id="22" name="Proceso alternativ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47625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533542D2" w14:textId="77777777" w:rsidR="00CE2D87" w:rsidRPr="00CE2D87" w:rsidRDefault="00CE2D87" w:rsidP="00CE2D8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CE2D87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Definir funcionalidad a liberar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787F98" id="Proceso alternativo 22" o:spid="_x0000_s1040" type="#_x0000_t176" style="width:95.6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" filled="f">
                      <v:textbox inset="2.53958mm,1.2694mm,2.53958mm,1.2694mm">
                        <w:txbxContent>
                          <w:p w:rsidR="00CE2D87" w:rsidRPr="00CE2D87" w:rsidRDefault="00CE2D87" w:rsidP="00CE2D8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CE2D8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Definir funcionalidad a liberar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FD85EE7" w14:textId="77777777" w:rsidR="00CE2D87" w:rsidRPr="007E4836" w:rsidRDefault="007E4836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E4836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De acuerdo con los resultados de pruebas realizadas y los componentes desarrollados se procede a definir cuáles van a ser las funcionalidades que van a ser entregadas al cliente.  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3ABDAFBE" w14:textId="77777777" w:rsidR="00CE2D87" w:rsidRDefault="007E4836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Comité de Producción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1A0BCE1D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E2D87" w14:paraId="09F01AEA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592110D" w14:textId="77777777" w:rsidR="00CE2D87" w:rsidRDefault="00CE2D87" w:rsidP="00AD5AB8">
            <w:pPr>
              <w:spacing w:after="0"/>
              <w:jc w:val="center"/>
            </w:pPr>
            <w:r>
              <w:t>12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FA510A3" w14:textId="77777777" w:rsidR="00CE2D87" w:rsidRDefault="00CE2D8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45B1547D" wp14:editId="3F030FE2">
                      <wp:extent cx="1214324" cy="466725"/>
                      <wp:effectExtent l="0" t="0" r="24130" b="28575"/>
                      <wp:docPr id="23" name="Proceso alternativ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4667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7349DB00" w14:textId="77777777" w:rsidR="00CE2D87" w:rsidRPr="00CE2D87" w:rsidRDefault="00CE2D87" w:rsidP="00CE2D8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CE2D87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Versionar componentes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787F98" id="Proceso alternativo 23" o:spid="_x0000_s1041" type="#_x0000_t176" style="width:95.6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" filled="f">
                      <v:textbox inset="2.53958mm,1.2694mm,2.53958mm,1.2694mm">
                        <w:txbxContent>
                          <w:p w:rsidR="00CE2D87" w:rsidRPr="00CE2D87" w:rsidRDefault="00CE2D87" w:rsidP="00CE2D8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CE2D8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Versionar componentes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A7C3327" w14:textId="77777777" w:rsidR="00CE2D87" w:rsidRPr="007E4836" w:rsidRDefault="007E4836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E4836">
              <w:rPr>
                <w:rFonts w:ascii="Arial Narrow" w:eastAsia="Arial Narrow" w:hAnsi="Arial Narrow" w:cs="Arial Narrow"/>
                <w:sz w:val="20"/>
                <w:szCs w:val="20"/>
              </w:rPr>
              <w:t>Con base en los lineamientos de gestión de la configuración de HO, se realiza el versionamiento de los componentes que van a ser entregados al cliente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9C33542" w14:textId="77777777" w:rsidR="00CE2D87" w:rsidRDefault="00DC1AE9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DC1AE9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 xml:space="preserve">Comité de Producción. Quienes hacen parte del </w:t>
            </w:r>
            <w:proofErr w:type="spellStart"/>
            <w:r w:rsidRPr="00DC1AE9">
              <w:rPr>
                <w:rFonts w:ascii="Arial Narrow" w:eastAsia="Arial Narrow" w:hAnsi="Arial Narrow" w:cs="Arial Narrow"/>
                <w:color w:val="FF0000"/>
                <w:sz w:val="20"/>
                <w:szCs w:val="20"/>
              </w:rPr>
              <w:t>comite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00DF19DE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E2D87" w14:paraId="328FB809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B453E80" w14:textId="77777777" w:rsidR="00CE2D87" w:rsidRDefault="00CE2D87" w:rsidP="00AD5AB8">
            <w:pPr>
              <w:spacing w:after="0"/>
              <w:jc w:val="center"/>
            </w:pPr>
            <w:r>
              <w:t>13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A7BA263" w14:textId="77777777" w:rsidR="00CE2D87" w:rsidRDefault="00CE2D8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73852E16" wp14:editId="5745EBCA">
                      <wp:extent cx="1214324" cy="466725"/>
                      <wp:effectExtent l="0" t="0" r="24130" b="28575"/>
                      <wp:docPr id="24" name="Proceso alternativ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4667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E2BC79E" w14:textId="77777777" w:rsidR="00CE2D87" w:rsidRPr="00CE2D87" w:rsidRDefault="00CE2D87" w:rsidP="00CE2D8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CE2D87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Liberar versión a producción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0419A5B" id="Proceso alternativo 24" o:spid="_x0000_s1042" type="#_x0000_t176" style="width:95.6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" filled="f">
                      <v:textbox inset="2.53958mm,1.2694mm,2.53958mm,1.2694mm">
                        <w:txbxContent>
                          <w:p w:rsidR="00CE2D87" w:rsidRPr="00CE2D87" w:rsidRDefault="00CE2D87" w:rsidP="00CE2D8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CE2D87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Liberar versión a producción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4115EB8" w14:textId="77777777" w:rsidR="00CE2D87" w:rsidRPr="00147CA7" w:rsidRDefault="00147CA7" w:rsidP="0030379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147CA7">
              <w:rPr>
                <w:rFonts w:ascii="Arial Narrow" w:eastAsia="Arial Narrow" w:hAnsi="Arial Narrow" w:cs="Arial Narrow"/>
                <w:sz w:val="20"/>
                <w:szCs w:val="20"/>
              </w:rPr>
              <w:t>Se realiza la entrega al cliente de los componentes</w:t>
            </w:r>
            <w:r w:rsidR="00303790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establecidos en sus ambientes de producción.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96B9FDE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0E0FE7C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E2D87" w14:paraId="6E2AA8E6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E93F4B4" w14:textId="77777777" w:rsidR="00CE2D87" w:rsidRDefault="008D51F5" w:rsidP="00AD5AB8">
            <w:pPr>
              <w:spacing w:after="0"/>
              <w:jc w:val="center"/>
            </w:pPr>
            <w:r>
              <w:rPr>
                <w:rFonts w:ascii="Arial Narrow" w:eastAsia="Arial Narrow" w:hAnsi="Arial Narrow" w:cs="Arial Narrow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739081" wp14:editId="5C7B82D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-33020</wp:posOffset>
                      </wp:positionV>
                      <wp:extent cx="342900" cy="342900"/>
                      <wp:effectExtent l="0" t="0" r="1905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A05DF4" w14:textId="77777777" w:rsidR="008D51F5" w:rsidRDefault="008D51F5" w:rsidP="008D51F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AAAA</w:t>
                                  </w:r>
                                  <w:r w:rsidRPr="007205EA">
                                    <w:t>a</w:t>
                                  </w:r>
                                  <w:r>
                                    <w:t>aaA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910D4E" id="Elipse 30" o:spid="_x0000_s1043" style="position:absolute;left:0;text-align:left;margin-left:-1.45pt;margin-top:-2.6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" filled="f" strokecolor="windowText" strokeweight="1pt">
                      <v:stroke joinstyle="miter"/>
                      <v:textbox>
                        <w:txbxContent>
                          <w:p w:rsidR="008D51F5" w:rsidRDefault="008D51F5" w:rsidP="008D51F5">
                            <w:pPr>
                              <w:jc w:val="center"/>
                            </w:pPr>
                            <w:proofErr w:type="spellStart"/>
                            <w:r>
                              <w:t>AAAA</w:t>
                            </w:r>
                            <w:r w:rsidRPr="007205EA">
                              <w:t>a</w:t>
                            </w:r>
                            <w:r>
                              <w:t>aaA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D1F8984" w14:textId="77777777" w:rsidR="00CE2D87" w:rsidRDefault="00CE2D8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0956A9F4" wp14:editId="5CC2AC30">
                      <wp:extent cx="1495425" cy="723900"/>
                      <wp:effectExtent l="19050" t="19050" r="47625" b="38100"/>
                      <wp:docPr id="25" name="Decisió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723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9BB1F6A" w14:textId="77777777" w:rsidR="00CE2D87" w:rsidRPr="007205EA" w:rsidRDefault="00CE2D87" w:rsidP="00CE2D8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7205EA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¿</w:t>
                                  </w:r>
                                  <w:r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Último </w:t>
                                  </w:r>
                                  <w:proofErr w:type="gramStart"/>
                                  <w:r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>Sprint</w:t>
                                  </w:r>
                                  <w:r w:rsidRPr="007205EA">
                                    <w:rPr>
                                      <w:rFonts w:ascii="Arial Narrow" w:eastAsia="Arial Narrow" w:hAnsi="Arial Narrow" w:cs="Arial Narrow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?</w:t>
                                  </w:r>
                                  <w:proofErr w:type="gramEnd"/>
                                </w:p>
                                <w:p w14:paraId="4AB12449" w14:textId="77777777" w:rsidR="00CE2D87" w:rsidRDefault="00CE2D87" w:rsidP="00CE2D87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8276FA" id="Decisión 25" o:spid="_x0000_s1044" type="#_x0000_t110" style="width:117.7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">
                      <v:textbox inset="2.53958mm,1.2694mm,2.53958mm,1.2694mm">
                        <w:txbxContent>
                          <w:p w:rsidR="00CE2D87" w:rsidRPr="007205EA" w:rsidRDefault="00CE2D87" w:rsidP="00CE2D8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7205EA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¿</w:t>
                            </w:r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 xml:space="preserve">Último </w:t>
                            </w:r>
                            <w:proofErr w:type="gramStart"/>
                            <w:r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>Sprint</w:t>
                            </w:r>
                            <w:r w:rsidRPr="007205EA">
                              <w:rPr>
                                <w:rFonts w:ascii="Arial Narrow" w:eastAsia="Arial Narrow" w:hAnsi="Arial Narrow" w:cs="Arial Narrow"/>
                                <w:color w:val="000000"/>
                                <w:sz w:val="18"/>
                                <w:szCs w:val="18"/>
                              </w:rPr>
                              <w:t xml:space="preserve"> ?</w:t>
                            </w:r>
                            <w:proofErr w:type="gramEnd"/>
                          </w:p>
                          <w:p w:rsidR="00CE2D87" w:rsidRDefault="00CE2D87" w:rsidP="00CE2D87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DEB448C" w14:textId="77777777" w:rsidR="00CE2D87" w:rsidRPr="00147CA7" w:rsidRDefault="00AB58F2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147CA7">
              <w:rPr>
                <w:rFonts w:ascii="Arial Narrow" w:eastAsia="Arial Narrow" w:hAnsi="Arial Narrow" w:cs="Arial Narrow"/>
                <w:sz w:val="20"/>
                <w:szCs w:val="20"/>
              </w:rPr>
              <w:t>Sí</w:t>
            </w:r>
            <w:r w:rsidR="00B671E6" w:rsidRPr="00147CA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r w:rsidR="008D51F5" w:rsidRPr="00147CA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es el </w:t>
            </w:r>
            <w:r w:rsidR="00AC4FD7" w:rsidRPr="00147CA7">
              <w:rPr>
                <w:rFonts w:ascii="Arial Narrow" w:eastAsia="Arial Narrow" w:hAnsi="Arial Narrow" w:cs="Arial Narrow"/>
                <w:sz w:val="20"/>
                <w:szCs w:val="20"/>
              </w:rPr>
              <w:t>último</w:t>
            </w:r>
            <w:r w:rsidR="008D51F5" w:rsidRPr="00147CA7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Sprint se procede a Elaborar Manuales de operación. NO vuelve a actividad No.5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25B1A686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2B4E193B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E2D87" w14:paraId="123F078E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59E6FCB" w14:textId="77777777" w:rsidR="00CE2D87" w:rsidRDefault="00CE2D87" w:rsidP="00AD5AB8">
            <w:pPr>
              <w:spacing w:after="0"/>
              <w:jc w:val="center"/>
            </w:pPr>
            <w:r>
              <w:t>14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A33C2D8" w14:textId="77777777" w:rsidR="00CE2D87" w:rsidRDefault="00CE2D8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33549045" wp14:editId="4E2F70F2">
                      <wp:extent cx="1214324" cy="466725"/>
                      <wp:effectExtent l="0" t="0" r="24130" b="28575"/>
                      <wp:docPr id="26" name="Proceso alternativ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4667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4552AADA" w14:textId="77777777" w:rsidR="00CE2D87" w:rsidRPr="00CE2D87" w:rsidRDefault="00CE2D87" w:rsidP="00CE2D8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Generar Manuales Establecidos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5125B" id="Proceso alternativo 26" o:spid="_x0000_s1045" type="#_x0000_t176" style="width:95.6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" filled="f">
                      <v:textbox inset="2.53958mm,1.2694mm,2.53958mm,1.2694mm">
                        <w:txbxContent>
                          <w:p w:rsidR="00CE2D87" w:rsidRPr="00CE2D87" w:rsidRDefault="00CE2D87" w:rsidP="00CE2D8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Generar Manuales Establecidos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EC6BB4D" w14:textId="77777777" w:rsidR="00CE2D87" w:rsidRPr="00833943" w:rsidRDefault="00833943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833943">
              <w:rPr>
                <w:rFonts w:ascii="Arial Narrow" w:eastAsia="Arial Narrow" w:hAnsi="Arial Narrow" w:cs="Arial Narrow"/>
                <w:sz w:val="20"/>
                <w:szCs w:val="20"/>
              </w:rPr>
              <w:t>Se procede a la elaboración de manuales de usuario, mantenimiento y demás pactados con el cliente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90C42D9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666D82C7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E2D87" w14:paraId="24C3E675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7117E59" w14:textId="77777777" w:rsidR="00CE2D87" w:rsidRDefault="00CE2D87" w:rsidP="00AD5AB8">
            <w:pPr>
              <w:spacing w:after="0"/>
              <w:jc w:val="center"/>
            </w:pPr>
            <w:r>
              <w:lastRenderedPageBreak/>
              <w:t>15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1528D2CF" w14:textId="77777777" w:rsidR="00CE2D87" w:rsidRDefault="00CE2D8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0D0CD181" wp14:editId="3FCDF052">
                      <wp:extent cx="1214324" cy="466725"/>
                      <wp:effectExtent l="0" t="0" r="24130" b="28575"/>
                      <wp:docPr id="27" name="Proceso alternativ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4667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4F05647" w14:textId="77777777" w:rsidR="00CE2D87" w:rsidRPr="00CE2D87" w:rsidRDefault="00CE2D87" w:rsidP="00CE2D8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Realizar capacitación al cliente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5125B" id="Proceso alternativo 27" o:spid="_x0000_s1046" type="#_x0000_t176" style="width:95.6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" filled="f">
                      <v:textbox inset="2.53958mm,1.2694mm,2.53958mm,1.2694mm">
                        <w:txbxContent>
                          <w:p w:rsidR="00CE2D87" w:rsidRPr="00CE2D87" w:rsidRDefault="00CE2D87" w:rsidP="00CE2D8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Realizar capacitación al cliente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5A2C04B2" w14:textId="77777777" w:rsidR="00CE2D87" w:rsidRPr="008C252A" w:rsidRDefault="003D04D8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Se procede a planificar y desarrollar la capacitación al cliente sobre el producto a entregar.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65BD1507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21DC8AC2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CE2D87" w14:paraId="4392CBDB" w14:textId="77777777" w:rsidTr="00AD5AB8">
        <w:trPr>
          <w:trHeight w:val="1081"/>
          <w:jc w:val="center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A6CCFE7" w14:textId="77777777" w:rsidR="00CE2D87" w:rsidRDefault="00CE2D87" w:rsidP="00AD5AB8">
            <w:pPr>
              <w:spacing w:after="0"/>
              <w:jc w:val="center"/>
            </w:pPr>
            <w:r>
              <w:t>16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0B7089A4" w14:textId="77777777" w:rsidR="00CE2D87" w:rsidRDefault="00CE2D87" w:rsidP="00AD5AB8">
            <w:pPr>
              <w:spacing w:after="0"/>
              <w:jc w:val="center"/>
              <w:rPr>
                <w:noProof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inline distT="0" distB="0" distL="114935" distR="114935" wp14:anchorId="5A8944F1" wp14:editId="5F26B282">
                      <wp:extent cx="1214324" cy="276225"/>
                      <wp:effectExtent l="0" t="0" r="24130" b="28575"/>
                      <wp:docPr id="28" name="Proceso alternativ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324" cy="276225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62C75415" w14:textId="77777777" w:rsidR="00CE2D87" w:rsidRPr="00CE2D87" w:rsidRDefault="00CE2D87" w:rsidP="00CE2D87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Cierre del proyecto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F5125B" id="Proceso alternativo 28" o:spid="_x0000_s1047" type="#_x0000_t176" style="width:95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" filled="f">
                      <v:textbox inset="2.53958mm,1.2694mm,2.53958mm,1.2694mm">
                        <w:txbxContent>
                          <w:p w:rsidR="00CE2D87" w:rsidRPr="00CE2D87" w:rsidRDefault="00CE2D87" w:rsidP="00CE2D87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Cierre del proyecto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775D1F4F" w14:textId="77777777" w:rsidR="00CE2D87" w:rsidRPr="008C252A" w:rsidRDefault="00CE2D87" w:rsidP="00AD5AB8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3" w:type="dxa"/>
            </w:tcMar>
            <w:vAlign w:val="center"/>
          </w:tcPr>
          <w:p w14:paraId="4A870585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3" w:type="dxa"/>
            </w:tcMar>
            <w:vAlign w:val="center"/>
          </w:tcPr>
          <w:p w14:paraId="38EBA7D8" w14:textId="77777777" w:rsidR="00CE2D87" w:rsidRDefault="00CE2D87" w:rsidP="00AD5AB8">
            <w:pPr>
              <w:spacing w:after="0"/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71A367D9" w14:textId="77777777" w:rsidR="009408D1" w:rsidRDefault="009408D1" w:rsidP="009408D1">
      <w:pPr>
        <w:pStyle w:val="Prrafodelista"/>
        <w:spacing w:after="0" w:line="240" w:lineRule="auto"/>
        <w:ind w:left="360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24D3E120" w14:textId="77777777" w:rsidR="009408D1" w:rsidRPr="008628AB" w:rsidRDefault="009408D1" w:rsidP="009408D1">
      <w:pPr>
        <w:pStyle w:val="Prrafodelista"/>
        <w:spacing w:after="0" w:line="240" w:lineRule="auto"/>
        <w:ind w:left="360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6F7054AD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  <w:r>
        <w:rPr>
          <w:rFonts w:ascii="Arial Narrow" w:eastAsia="Adobe Heiti Std R" w:hAnsi="Arial Narrow" w:cs="Arial"/>
          <w:b/>
          <w:sz w:val="24"/>
          <w:szCs w:val="24"/>
        </w:rPr>
        <w:t>6.1 GENERALIDADES</w:t>
      </w:r>
    </w:p>
    <w:p w14:paraId="436D58B3" w14:textId="77777777" w:rsidR="009408D1" w:rsidRPr="00D07EAD" w:rsidRDefault="009408D1" w:rsidP="009408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9F51D6">
        <w:rPr>
          <w:rFonts w:ascii="Arial Narrow" w:eastAsia="Adobe Heiti Std R" w:hAnsi="Arial Narrow" w:cs="Arial"/>
          <w:sz w:val="24"/>
          <w:szCs w:val="24"/>
        </w:rPr>
        <w:t xml:space="preserve">Se debe mantener actualizado el repositorio del cliente, </w:t>
      </w:r>
      <w:r w:rsidRPr="00D07EAD">
        <w:rPr>
          <w:rFonts w:ascii="Arial Narrow" w:eastAsia="Adobe Heiti Std R" w:hAnsi="Arial Narrow" w:cs="Arial"/>
          <w:sz w:val="24"/>
          <w:szCs w:val="24"/>
        </w:rPr>
        <w:t>Se debe contar con todos los documentos almacenados y foliados en la carpeta del proyecto.</w:t>
      </w:r>
    </w:p>
    <w:p w14:paraId="54F09B93" w14:textId="77777777" w:rsidR="009408D1" w:rsidRPr="00D07EAD" w:rsidRDefault="009408D1" w:rsidP="009408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D07EAD">
        <w:rPr>
          <w:rFonts w:ascii="Arial Narrow" w:eastAsia="Adobe Heiti Std R" w:hAnsi="Arial Narrow" w:cs="Arial"/>
          <w:sz w:val="24"/>
          <w:szCs w:val="24"/>
        </w:rPr>
        <w:t>Se debe verificar la generación de los soportes documentales.</w:t>
      </w:r>
    </w:p>
    <w:p w14:paraId="2D8D3A5C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1E049ABD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b/>
          <w:sz w:val="24"/>
          <w:szCs w:val="24"/>
        </w:rPr>
      </w:pPr>
    </w:p>
    <w:p w14:paraId="31B10ACB" w14:textId="77777777" w:rsidR="009408D1" w:rsidRPr="008628AB" w:rsidRDefault="009408D1" w:rsidP="009408D1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7.0 </w:t>
      </w:r>
      <w:r w:rsidRPr="008628AB">
        <w:rPr>
          <w:rFonts w:ascii="Arial Narrow" w:hAnsi="Arial Narrow" w:cs="Arial"/>
          <w:b/>
          <w:sz w:val="24"/>
          <w:szCs w:val="24"/>
        </w:rPr>
        <w:t>DOCUMENTOS RELACIONADOS</w:t>
      </w:r>
    </w:p>
    <w:p w14:paraId="6FF7E82F" w14:textId="77777777" w:rsidR="009408D1" w:rsidRPr="008628AB" w:rsidRDefault="009408D1" w:rsidP="009408D1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</w:p>
    <w:p w14:paraId="14933622" w14:textId="77777777" w:rsidR="009408D1" w:rsidRDefault="001A4517" w:rsidP="009408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Historias de usuario</w:t>
      </w:r>
      <w:r w:rsidR="009408D1" w:rsidRPr="001A72A3">
        <w:rPr>
          <w:rFonts w:ascii="Arial Narrow" w:eastAsia="Adobe Heiti Std R" w:hAnsi="Arial Narrow" w:cs="Arial"/>
          <w:sz w:val="24"/>
          <w:szCs w:val="24"/>
        </w:rPr>
        <w:t>.</w:t>
      </w:r>
    </w:p>
    <w:p w14:paraId="6E906EEB" w14:textId="77777777" w:rsidR="001A4517" w:rsidRDefault="001A4517" w:rsidP="009408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Manual de Arquitectura y Desarrollo</w:t>
      </w:r>
    </w:p>
    <w:p w14:paraId="35FC32E5" w14:textId="77777777" w:rsidR="001A4517" w:rsidRPr="001A72A3" w:rsidRDefault="001A4517" w:rsidP="009408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Manual de Ciclo de Vida de Requerimientos.</w:t>
      </w:r>
    </w:p>
    <w:p w14:paraId="2739490B" w14:textId="77777777" w:rsidR="009408D1" w:rsidRPr="001A72A3" w:rsidRDefault="009408D1" w:rsidP="009408D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 w:rsidRPr="001A72A3">
        <w:rPr>
          <w:rFonts w:ascii="Arial Narrow" w:eastAsia="Adobe Heiti Std R" w:hAnsi="Arial Narrow" w:cs="Arial"/>
          <w:sz w:val="24"/>
          <w:szCs w:val="24"/>
        </w:rPr>
        <w:t>Acta de control de cambios.</w:t>
      </w:r>
    </w:p>
    <w:p w14:paraId="5BB3FA45" w14:textId="77777777" w:rsidR="009408D1" w:rsidRPr="000E31EB" w:rsidRDefault="009408D1" w:rsidP="009408D1">
      <w:pPr>
        <w:spacing w:after="0" w:line="240" w:lineRule="auto"/>
        <w:ind w:left="360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229509A7" w14:textId="77777777" w:rsidR="009408D1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4AA00450" w14:textId="77777777" w:rsidR="009408D1" w:rsidRPr="008628AB" w:rsidRDefault="009408D1" w:rsidP="009408D1">
      <w:p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</w:p>
    <w:p w14:paraId="77D25730" w14:textId="77777777" w:rsidR="009408D1" w:rsidRPr="002959C0" w:rsidRDefault="009408D1" w:rsidP="009408D1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8.0 </w:t>
      </w:r>
      <w:r w:rsidRPr="002959C0">
        <w:rPr>
          <w:rFonts w:ascii="Arial Narrow" w:hAnsi="Arial Narrow" w:cs="Arial"/>
          <w:b/>
          <w:sz w:val="24"/>
          <w:szCs w:val="24"/>
        </w:rPr>
        <w:t>REGISTROS</w:t>
      </w:r>
    </w:p>
    <w:p w14:paraId="5B67BC61" w14:textId="77777777" w:rsidR="009408D1" w:rsidRPr="008628AB" w:rsidRDefault="009408D1" w:rsidP="009408D1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8628AB">
        <w:rPr>
          <w:rFonts w:ascii="Arial Narrow" w:hAnsi="Arial Narrow" w:cs="Arial"/>
          <w:sz w:val="24"/>
          <w:szCs w:val="24"/>
        </w:rPr>
        <w:t xml:space="preserve"> </w:t>
      </w:r>
    </w:p>
    <w:p w14:paraId="35B2BD77" w14:textId="77777777" w:rsidR="009408D1" w:rsidRDefault="009408D1" w:rsidP="009408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Registro acta de control de cambio</w:t>
      </w:r>
    </w:p>
    <w:p w14:paraId="251B4B1C" w14:textId="77777777" w:rsidR="005704D6" w:rsidRDefault="005704D6" w:rsidP="009408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Documento de arquitectura</w:t>
      </w:r>
    </w:p>
    <w:p w14:paraId="231D3296" w14:textId="77777777" w:rsidR="003A6080" w:rsidRDefault="003A6080" w:rsidP="009408D1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 Narrow" w:eastAsia="Adobe Heiti Std R" w:hAnsi="Arial Narrow" w:cs="Arial"/>
          <w:sz w:val="24"/>
          <w:szCs w:val="24"/>
        </w:rPr>
      </w:pPr>
      <w:r>
        <w:rPr>
          <w:rFonts w:ascii="Arial Narrow" w:eastAsia="Adobe Heiti Std R" w:hAnsi="Arial Narrow" w:cs="Arial"/>
          <w:sz w:val="24"/>
          <w:szCs w:val="24"/>
        </w:rPr>
        <w:t>Relacionar los registros del flujo</w:t>
      </w:r>
    </w:p>
    <w:p w14:paraId="322A6DEC" w14:textId="77777777" w:rsidR="009408D1" w:rsidRPr="00AD7EE2" w:rsidRDefault="009408D1" w:rsidP="009408D1">
      <w:pPr>
        <w:tabs>
          <w:tab w:val="left" w:pos="1095"/>
        </w:tabs>
      </w:pPr>
    </w:p>
    <w:p w14:paraId="20C7D0E0" w14:textId="77777777" w:rsidR="009445AF" w:rsidRDefault="009445AF"/>
    <w:sectPr w:rsidR="009445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YQJquintero" w:date="2018-07-25T10:40:00Z" w:initials="A">
    <w:p w14:paraId="520B6364" w14:textId="77777777" w:rsidR="00351253" w:rsidRDefault="00351253">
      <w:pPr>
        <w:pStyle w:val="Textocomentario"/>
      </w:pPr>
      <w:r>
        <w:rPr>
          <w:rStyle w:val="Refdecomentario"/>
        </w:rPr>
        <w:annotationRef/>
      </w:r>
      <w:r>
        <w:t>Yo no elaboré este documento</w:t>
      </w:r>
    </w:p>
    <w:p w14:paraId="19F0E4B3" w14:textId="77777777" w:rsidR="00351253" w:rsidRDefault="00351253">
      <w:pPr>
        <w:pStyle w:val="Textocomentario"/>
      </w:pPr>
    </w:p>
  </w:comment>
  <w:comment w:id="3" w:author="AYQJquintero" w:date="2018-07-25T10:42:00Z" w:initials="A">
    <w:p w14:paraId="498253AF" w14:textId="77777777" w:rsidR="00351253" w:rsidRDefault="00351253">
      <w:pPr>
        <w:pStyle w:val="Textocomentario"/>
      </w:pPr>
      <w:r>
        <w:rPr>
          <w:rStyle w:val="Refdecomentario"/>
        </w:rPr>
        <w:annotationRef/>
      </w:r>
      <w:r>
        <w:t xml:space="preserve">El concepto de sprint </w:t>
      </w:r>
      <w:proofErr w:type="spellStart"/>
      <w:r>
        <w:t>planning</w:t>
      </w:r>
      <w:proofErr w:type="spellEnd"/>
      <w:r>
        <w:t xml:space="preserve"> está errado, por favor remitirse al manual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F0E4B3" w15:done="0"/>
  <w15:commentEx w15:paraId="498253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2ED"/>
    <w:multiLevelType w:val="hybridMultilevel"/>
    <w:tmpl w:val="9288F3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663AA"/>
    <w:multiLevelType w:val="hybridMultilevel"/>
    <w:tmpl w:val="EFA29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14CB8"/>
    <w:multiLevelType w:val="hybridMultilevel"/>
    <w:tmpl w:val="09263F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B139B"/>
    <w:multiLevelType w:val="hybridMultilevel"/>
    <w:tmpl w:val="B38E0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F7CB9"/>
    <w:multiLevelType w:val="multilevel"/>
    <w:tmpl w:val="1E40D91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YQJquintero">
    <w15:presenceInfo w15:providerId="None" w15:userId="AYQJquinte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E5"/>
    <w:rsid w:val="00023D2A"/>
    <w:rsid w:val="000349EF"/>
    <w:rsid w:val="000401AB"/>
    <w:rsid w:val="00082A6F"/>
    <w:rsid w:val="00114E0C"/>
    <w:rsid w:val="00147CA7"/>
    <w:rsid w:val="00150122"/>
    <w:rsid w:val="0015269E"/>
    <w:rsid w:val="00185C83"/>
    <w:rsid w:val="001A4517"/>
    <w:rsid w:val="001A5841"/>
    <w:rsid w:val="00294AEA"/>
    <w:rsid w:val="002D2969"/>
    <w:rsid w:val="002E0A46"/>
    <w:rsid w:val="00303790"/>
    <w:rsid w:val="00316113"/>
    <w:rsid w:val="00317AFC"/>
    <w:rsid w:val="00341CC7"/>
    <w:rsid w:val="00351253"/>
    <w:rsid w:val="00356380"/>
    <w:rsid w:val="003911E7"/>
    <w:rsid w:val="00391D70"/>
    <w:rsid w:val="00397FA9"/>
    <w:rsid w:val="003A6080"/>
    <w:rsid w:val="003B38AB"/>
    <w:rsid w:val="003B5F84"/>
    <w:rsid w:val="003D04D8"/>
    <w:rsid w:val="003E1CC1"/>
    <w:rsid w:val="003F0C65"/>
    <w:rsid w:val="00432A62"/>
    <w:rsid w:val="004615C3"/>
    <w:rsid w:val="004925E5"/>
    <w:rsid w:val="004B7875"/>
    <w:rsid w:val="004D2F27"/>
    <w:rsid w:val="004F522B"/>
    <w:rsid w:val="00542413"/>
    <w:rsid w:val="005704D6"/>
    <w:rsid w:val="00591076"/>
    <w:rsid w:val="005C72A7"/>
    <w:rsid w:val="005E274B"/>
    <w:rsid w:val="00601B2C"/>
    <w:rsid w:val="00655645"/>
    <w:rsid w:val="00675F6D"/>
    <w:rsid w:val="006958B9"/>
    <w:rsid w:val="006A1744"/>
    <w:rsid w:val="006D1111"/>
    <w:rsid w:val="006E0759"/>
    <w:rsid w:val="0070082E"/>
    <w:rsid w:val="007205EA"/>
    <w:rsid w:val="00767276"/>
    <w:rsid w:val="00790FDD"/>
    <w:rsid w:val="007B7158"/>
    <w:rsid w:val="007C3C5A"/>
    <w:rsid w:val="007E4836"/>
    <w:rsid w:val="00832A50"/>
    <w:rsid w:val="00833943"/>
    <w:rsid w:val="008606F6"/>
    <w:rsid w:val="008809B4"/>
    <w:rsid w:val="008D51F5"/>
    <w:rsid w:val="008D5EC8"/>
    <w:rsid w:val="00907AD8"/>
    <w:rsid w:val="009408D1"/>
    <w:rsid w:val="009445AF"/>
    <w:rsid w:val="00946CFC"/>
    <w:rsid w:val="00956CFA"/>
    <w:rsid w:val="0096513B"/>
    <w:rsid w:val="0097295D"/>
    <w:rsid w:val="00A00CF8"/>
    <w:rsid w:val="00A2493B"/>
    <w:rsid w:val="00A55DAA"/>
    <w:rsid w:val="00A91130"/>
    <w:rsid w:val="00AB58F2"/>
    <w:rsid w:val="00AC4FD7"/>
    <w:rsid w:val="00B0700E"/>
    <w:rsid w:val="00B211D7"/>
    <w:rsid w:val="00B52A6F"/>
    <w:rsid w:val="00B671E6"/>
    <w:rsid w:val="00B7351E"/>
    <w:rsid w:val="00B73677"/>
    <w:rsid w:val="00B873C6"/>
    <w:rsid w:val="00B9620F"/>
    <w:rsid w:val="00B971AA"/>
    <w:rsid w:val="00BD27CF"/>
    <w:rsid w:val="00C02BB8"/>
    <w:rsid w:val="00C339AE"/>
    <w:rsid w:val="00C45740"/>
    <w:rsid w:val="00C566F0"/>
    <w:rsid w:val="00C97428"/>
    <w:rsid w:val="00CE2D87"/>
    <w:rsid w:val="00CE6B78"/>
    <w:rsid w:val="00CF0687"/>
    <w:rsid w:val="00D1024D"/>
    <w:rsid w:val="00D154E2"/>
    <w:rsid w:val="00D97761"/>
    <w:rsid w:val="00DA5006"/>
    <w:rsid w:val="00DB45B5"/>
    <w:rsid w:val="00DC1AE9"/>
    <w:rsid w:val="00DD5FE2"/>
    <w:rsid w:val="00E432C3"/>
    <w:rsid w:val="00EB5A72"/>
    <w:rsid w:val="00F7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7E95E"/>
  <w15:chartTrackingRefBased/>
  <w15:docId w15:val="{BE4A0813-E382-42C7-80E6-95A607AE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E5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4925E5"/>
    <w:pPr>
      <w:widowControl w:val="0"/>
      <w:spacing w:after="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val="it-IT" w:eastAsia="it-IT" w:bidi="he-IL"/>
    </w:rPr>
  </w:style>
  <w:style w:type="table" w:styleId="Tablaconcuadrcula">
    <w:name w:val="Table Grid"/>
    <w:basedOn w:val="Tablanormal"/>
    <w:uiPriority w:val="59"/>
    <w:rsid w:val="009408D1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08D1"/>
    <w:pPr>
      <w:ind w:left="720"/>
      <w:contextualSpacing/>
    </w:pPr>
    <w:rPr>
      <w:rFonts w:ascii="Calibri" w:eastAsia="Calibri" w:hAnsi="Calibri" w:cs="Times New Roman"/>
      <w:lang w:val="es-AR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512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12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1253"/>
    <w:rPr>
      <w:rFonts w:eastAsiaTheme="minorEastAsia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12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1253"/>
    <w:rPr>
      <w:rFonts w:eastAsiaTheme="minorEastAsia"/>
      <w:b/>
      <w:bCs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1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1253"/>
    <w:rPr>
      <w:rFonts w:ascii="Segoe UI" w:eastAsiaTheme="minorEastAsia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1029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HOLISTICA3</dc:creator>
  <cp:keywords/>
  <dc:description/>
  <cp:lastModifiedBy>AYQJquintero</cp:lastModifiedBy>
  <cp:revision>96</cp:revision>
  <dcterms:created xsi:type="dcterms:W3CDTF">2018-07-19T13:54:00Z</dcterms:created>
  <dcterms:modified xsi:type="dcterms:W3CDTF">2018-07-25T15:44:00Z</dcterms:modified>
</cp:coreProperties>
</file>