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9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2556"/>
        <w:gridCol w:w="4416"/>
        <w:gridCol w:w="2323"/>
      </w:tblGrid>
      <w:tr w:rsidR="00AD7EE2" w:rsidRPr="00C9076B" w14:paraId="393A66D4" w14:textId="77777777" w:rsidTr="00015A19">
        <w:trPr>
          <w:trHeight w:val="381"/>
          <w:jc w:val="center"/>
        </w:trPr>
        <w:tc>
          <w:tcPr>
            <w:tcW w:w="2556" w:type="dxa"/>
            <w:vMerge w:val="restart"/>
            <w:vAlign w:val="center"/>
          </w:tcPr>
          <w:p w14:paraId="58B732A5" w14:textId="77777777" w:rsidR="00AD7EE2" w:rsidRPr="00C9076B" w:rsidRDefault="00AD7EE2" w:rsidP="00015A19">
            <w:pPr>
              <w:spacing w:after="0" w:line="240" w:lineRule="auto"/>
              <w:jc w:val="center"/>
              <w:rPr>
                <w:rFonts w:ascii="Arial Narrow" w:eastAsia="Times New Roman" w:hAnsi="Arial Narrow" w:cs="Arial"/>
                <w:sz w:val="20"/>
                <w:szCs w:val="24"/>
                <w:lang w:val="es-ES" w:eastAsia="es-ES"/>
              </w:rPr>
            </w:pPr>
            <w:r>
              <w:rPr>
                <w:noProof/>
                <w:lang w:val="es-ES" w:eastAsia="es-ES"/>
              </w:rPr>
              <w:drawing>
                <wp:anchor distT="0" distB="0" distL="114300" distR="114300" simplePos="0" relativeHeight="251659264" behindDoc="1" locked="0" layoutInCell="1" allowOverlap="1" wp14:anchorId="2FB22C15" wp14:editId="6151DFD1">
                  <wp:simplePos x="0" y="0"/>
                  <wp:positionH relativeFrom="margin">
                    <wp:posOffset>-8890</wp:posOffset>
                  </wp:positionH>
                  <wp:positionV relativeFrom="paragraph">
                    <wp:posOffset>48260</wp:posOffset>
                  </wp:positionV>
                  <wp:extent cx="1543050" cy="548005"/>
                  <wp:effectExtent l="0" t="0" r="0"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3050" cy="548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416" w:type="dxa"/>
            <w:vMerge w:val="restart"/>
            <w:vAlign w:val="center"/>
          </w:tcPr>
          <w:p w14:paraId="071ECBF2" w14:textId="77777777" w:rsidR="00AD7EE2" w:rsidRPr="00C9076B" w:rsidRDefault="00AD7EE2" w:rsidP="00AD7EE2">
            <w:pPr>
              <w:spacing w:after="0" w:line="240" w:lineRule="auto"/>
              <w:jc w:val="center"/>
              <w:rPr>
                <w:rFonts w:ascii="Arial Narrow" w:eastAsia="Times New Roman" w:hAnsi="Arial Narrow" w:cs="Arial"/>
                <w:b/>
                <w:sz w:val="20"/>
                <w:szCs w:val="24"/>
                <w:lang w:val="es-ES" w:eastAsia="es-ES"/>
              </w:rPr>
            </w:pPr>
            <w:r>
              <w:rPr>
                <w:rFonts w:ascii="Arial Narrow" w:eastAsia="Times New Roman" w:hAnsi="Arial Narrow" w:cs="Arial"/>
                <w:b/>
                <w:sz w:val="28"/>
                <w:szCs w:val="24"/>
                <w:lang w:val="es-ES" w:eastAsia="es-ES"/>
              </w:rPr>
              <w:t>PRO</w:t>
            </w:r>
            <w:r w:rsidR="00727584">
              <w:rPr>
                <w:rFonts w:ascii="Arial Narrow" w:eastAsia="Times New Roman" w:hAnsi="Arial Narrow" w:cs="Arial"/>
                <w:b/>
                <w:sz w:val="28"/>
                <w:szCs w:val="24"/>
                <w:lang w:val="es-ES" w:eastAsia="es-ES"/>
              </w:rPr>
              <w:t>CEDIM</w:t>
            </w:r>
            <w:r w:rsidR="00234EA4">
              <w:rPr>
                <w:rFonts w:ascii="Arial Narrow" w:eastAsia="Times New Roman" w:hAnsi="Arial Narrow" w:cs="Arial"/>
                <w:b/>
                <w:sz w:val="28"/>
                <w:szCs w:val="24"/>
                <w:lang w:val="es-ES" w:eastAsia="es-ES"/>
              </w:rPr>
              <w:t>IENTO DE GESTION DE SOLICITUD DE CAMBIO</w:t>
            </w:r>
          </w:p>
        </w:tc>
        <w:tc>
          <w:tcPr>
            <w:tcW w:w="2323" w:type="dxa"/>
            <w:vAlign w:val="center"/>
          </w:tcPr>
          <w:p w14:paraId="4382BAE3" w14:textId="77777777" w:rsidR="00AD7EE2" w:rsidRPr="00C9076B" w:rsidRDefault="00AD7EE2" w:rsidP="00015A19">
            <w:pPr>
              <w:spacing w:after="0" w:line="240" w:lineRule="auto"/>
              <w:jc w:val="center"/>
              <w:rPr>
                <w:rFonts w:ascii="Arial Narrow" w:eastAsia="Times New Roman" w:hAnsi="Arial Narrow" w:cs="Arial"/>
                <w:b/>
                <w:sz w:val="6"/>
                <w:szCs w:val="18"/>
                <w:lang w:val="es-ES" w:eastAsia="es-ES"/>
              </w:rPr>
            </w:pPr>
          </w:p>
          <w:p w14:paraId="0948643E" w14:textId="77777777" w:rsidR="00AD7EE2" w:rsidRPr="00C9076B" w:rsidRDefault="00AD7EE2" w:rsidP="00015A19">
            <w:pPr>
              <w:spacing w:after="0" w:line="240" w:lineRule="auto"/>
              <w:jc w:val="center"/>
              <w:rPr>
                <w:rFonts w:ascii="Arial Narrow" w:eastAsia="Times New Roman" w:hAnsi="Arial Narrow" w:cs="Arial"/>
                <w:b/>
                <w:sz w:val="18"/>
                <w:szCs w:val="18"/>
                <w:lang w:val="es-ES" w:eastAsia="es-ES"/>
              </w:rPr>
            </w:pPr>
            <w:r w:rsidRPr="0054335C">
              <w:rPr>
                <w:rFonts w:ascii="Arial Narrow" w:eastAsia="Times New Roman" w:hAnsi="Arial Narrow" w:cs="Arial"/>
                <w:b/>
                <w:sz w:val="18"/>
                <w:szCs w:val="18"/>
                <w:lang w:val="es-ES" w:eastAsia="es-ES"/>
              </w:rPr>
              <w:t>CÓDIGO: PHO-</w:t>
            </w:r>
            <w:r w:rsidR="0054335C" w:rsidRPr="0054335C">
              <w:rPr>
                <w:rFonts w:ascii="Arial Narrow" w:eastAsia="Times New Roman" w:hAnsi="Arial Narrow" w:cs="Arial"/>
                <w:b/>
                <w:sz w:val="18"/>
                <w:szCs w:val="18"/>
                <w:lang w:val="es-ES" w:eastAsia="es-ES"/>
              </w:rPr>
              <w:t>23</w:t>
            </w:r>
          </w:p>
        </w:tc>
      </w:tr>
      <w:tr w:rsidR="00AD7EE2" w:rsidRPr="00C9076B" w14:paraId="42992147" w14:textId="77777777" w:rsidTr="00015A19">
        <w:tblPrEx>
          <w:tblCellMar>
            <w:left w:w="108" w:type="dxa"/>
            <w:right w:w="108" w:type="dxa"/>
          </w:tblCellMar>
        </w:tblPrEx>
        <w:trPr>
          <w:trHeight w:val="381"/>
          <w:jc w:val="center"/>
        </w:trPr>
        <w:tc>
          <w:tcPr>
            <w:tcW w:w="2556" w:type="dxa"/>
            <w:vMerge/>
            <w:vAlign w:val="center"/>
          </w:tcPr>
          <w:p w14:paraId="1087B7B9" w14:textId="77777777" w:rsidR="00AD7EE2" w:rsidRPr="00C9076B" w:rsidRDefault="00AD7EE2" w:rsidP="00015A19">
            <w:pPr>
              <w:spacing w:after="0" w:line="240" w:lineRule="auto"/>
              <w:jc w:val="center"/>
              <w:rPr>
                <w:rFonts w:ascii="Arial Narrow" w:eastAsia="Times New Roman" w:hAnsi="Arial Narrow" w:cs="Arial"/>
                <w:noProof/>
                <w:sz w:val="20"/>
                <w:szCs w:val="24"/>
                <w:lang w:val="es-ES_tradnl" w:eastAsia="es-ES"/>
              </w:rPr>
            </w:pPr>
          </w:p>
        </w:tc>
        <w:tc>
          <w:tcPr>
            <w:tcW w:w="4416" w:type="dxa"/>
            <w:vMerge/>
            <w:vAlign w:val="center"/>
          </w:tcPr>
          <w:p w14:paraId="419FEC7A" w14:textId="77777777" w:rsidR="00AD7EE2" w:rsidRPr="00C9076B" w:rsidRDefault="00AD7EE2" w:rsidP="00015A19">
            <w:pPr>
              <w:spacing w:after="0" w:line="240" w:lineRule="auto"/>
              <w:jc w:val="center"/>
              <w:rPr>
                <w:rFonts w:ascii="Arial Narrow" w:eastAsia="Times New Roman" w:hAnsi="Arial Narrow" w:cs="Arial"/>
                <w:sz w:val="24"/>
                <w:szCs w:val="24"/>
                <w:lang w:val="es-ES" w:eastAsia="es-ES"/>
              </w:rPr>
            </w:pPr>
          </w:p>
        </w:tc>
        <w:tc>
          <w:tcPr>
            <w:tcW w:w="2323" w:type="dxa"/>
            <w:vAlign w:val="center"/>
          </w:tcPr>
          <w:p w14:paraId="2F3FEDF8" w14:textId="77777777" w:rsidR="00AD7EE2" w:rsidRPr="00C9076B" w:rsidRDefault="00AD7EE2" w:rsidP="00015A19">
            <w:pPr>
              <w:spacing w:after="0" w:line="240" w:lineRule="auto"/>
              <w:jc w:val="center"/>
              <w:rPr>
                <w:rFonts w:ascii="Arial Narrow" w:eastAsia="Times New Roman" w:hAnsi="Arial Narrow" w:cs="Arial"/>
                <w:b/>
                <w:sz w:val="18"/>
                <w:szCs w:val="18"/>
                <w:lang w:val="es-ES" w:eastAsia="es-ES"/>
              </w:rPr>
            </w:pPr>
            <w:r>
              <w:rPr>
                <w:rFonts w:ascii="Arial Narrow" w:eastAsia="Times New Roman" w:hAnsi="Arial Narrow" w:cs="Arial"/>
                <w:b/>
                <w:sz w:val="18"/>
                <w:szCs w:val="18"/>
                <w:lang w:val="es-ES" w:eastAsia="es-ES"/>
              </w:rPr>
              <w:t>VERSION: 1</w:t>
            </w:r>
          </w:p>
        </w:tc>
      </w:tr>
      <w:tr w:rsidR="00AD7EE2" w:rsidRPr="00C9076B" w14:paraId="17C9E239" w14:textId="77777777" w:rsidTr="00015A19">
        <w:tblPrEx>
          <w:tblCellMar>
            <w:left w:w="108" w:type="dxa"/>
            <w:right w:w="108" w:type="dxa"/>
          </w:tblCellMar>
        </w:tblPrEx>
        <w:trPr>
          <w:trHeight w:val="381"/>
          <w:jc w:val="center"/>
        </w:trPr>
        <w:tc>
          <w:tcPr>
            <w:tcW w:w="2556" w:type="dxa"/>
            <w:vMerge/>
            <w:vAlign w:val="center"/>
          </w:tcPr>
          <w:p w14:paraId="079E8700" w14:textId="77777777" w:rsidR="00AD7EE2" w:rsidRPr="00C9076B" w:rsidRDefault="00AD7EE2" w:rsidP="00015A19">
            <w:pPr>
              <w:spacing w:after="0" w:line="240" w:lineRule="auto"/>
              <w:jc w:val="center"/>
              <w:rPr>
                <w:rFonts w:ascii="Arial Narrow" w:eastAsia="Times New Roman" w:hAnsi="Arial Narrow" w:cs="Arial"/>
                <w:noProof/>
                <w:sz w:val="20"/>
                <w:szCs w:val="24"/>
                <w:lang w:val="es-ES_tradnl" w:eastAsia="es-ES"/>
              </w:rPr>
            </w:pPr>
          </w:p>
        </w:tc>
        <w:tc>
          <w:tcPr>
            <w:tcW w:w="4416" w:type="dxa"/>
            <w:vMerge/>
            <w:vAlign w:val="center"/>
          </w:tcPr>
          <w:p w14:paraId="67ADB52F" w14:textId="77777777" w:rsidR="00AD7EE2" w:rsidRPr="00C9076B" w:rsidRDefault="00AD7EE2" w:rsidP="00015A19">
            <w:pPr>
              <w:spacing w:after="0" w:line="240" w:lineRule="auto"/>
              <w:jc w:val="center"/>
              <w:rPr>
                <w:rFonts w:ascii="Arial Narrow" w:eastAsia="Times New Roman" w:hAnsi="Arial Narrow" w:cs="Arial"/>
                <w:sz w:val="24"/>
                <w:szCs w:val="24"/>
                <w:lang w:val="es-ES" w:eastAsia="es-ES"/>
              </w:rPr>
            </w:pPr>
          </w:p>
        </w:tc>
        <w:tc>
          <w:tcPr>
            <w:tcW w:w="2323" w:type="dxa"/>
            <w:vAlign w:val="center"/>
          </w:tcPr>
          <w:p w14:paraId="0E0CB008" w14:textId="77777777" w:rsidR="00AD7EE2" w:rsidRPr="00C9076B" w:rsidRDefault="00AD7EE2" w:rsidP="00015A19">
            <w:pPr>
              <w:spacing w:after="0" w:line="240" w:lineRule="auto"/>
              <w:jc w:val="center"/>
              <w:rPr>
                <w:rFonts w:ascii="Arial Narrow" w:eastAsia="Times New Roman" w:hAnsi="Arial Narrow" w:cs="Arial"/>
                <w:b/>
                <w:sz w:val="18"/>
                <w:szCs w:val="18"/>
                <w:lang w:val="es-ES" w:eastAsia="es-ES"/>
              </w:rPr>
            </w:pPr>
            <w:r>
              <w:rPr>
                <w:rFonts w:ascii="Arial Narrow" w:eastAsia="Times New Roman" w:hAnsi="Arial Narrow" w:cs="Arial"/>
                <w:b/>
                <w:sz w:val="18"/>
                <w:szCs w:val="18"/>
                <w:lang w:val="es-ES" w:eastAsia="es-ES"/>
              </w:rPr>
              <w:t>FECHA: 22 FEB 18</w:t>
            </w:r>
          </w:p>
        </w:tc>
      </w:tr>
    </w:tbl>
    <w:p w14:paraId="36F86AD7" w14:textId="77777777" w:rsidR="00AD7EE2" w:rsidRPr="00AD7EE2" w:rsidRDefault="00AD7EE2" w:rsidP="00AD7EE2">
      <w:pPr>
        <w:tabs>
          <w:tab w:val="left" w:pos="1095"/>
        </w:tabs>
      </w:pPr>
    </w:p>
    <w:tbl>
      <w:tblPr>
        <w:tblStyle w:val="Tablaconcuadrcula"/>
        <w:tblW w:w="9209" w:type="dxa"/>
        <w:tblLook w:val="04A0" w:firstRow="1" w:lastRow="0" w:firstColumn="1" w:lastColumn="0" w:noHBand="0" w:noVBand="1"/>
      </w:tblPr>
      <w:tblGrid>
        <w:gridCol w:w="2981"/>
        <w:gridCol w:w="3238"/>
        <w:gridCol w:w="2990"/>
      </w:tblGrid>
      <w:tr w:rsidR="00AD7EE2" w14:paraId="646670B0" w14:textId="77777777" w:rsidTr="00015A19">
        <w:tc>
          <w:tcPr>
            <w:tcW w:w="2981" w:type="dxa"/>
            <w:tcBorders>
              <w:top w:val="single" w:sz="4" w:space="0" w:color="auto"/>
              <w:left w:val="single" w:sz="4" w:space="0" w:color="auto"/>
              <w:bottom w:val="single" w:sz="4" w:space="0" w:color="auto"/>
              <w:right w:val="single" w:sz="4" w:space="0" w:color="auto"/>
            </w:tcBorders>
            <w:hideMark/>
          </w:tcPr>
          <w:p w14:paraId="7327948B" w14:textId="77777777" w:rsidR="00AD7EE2" w:rsidRDefault="00AD7EE2" w:rsidP="00015A19">
            <w:pPr>
              <w:jc w:val="center"/>
              <w:rPr>
                <w:rFonts w:ascii="Arial Narrow" w:hAnsi="Arial Narrow" w:cs="Arial"/>
                <w:b/>
                <w:sz w:val="24"/>
                <w:szCs w:val="24"/>
                <w:lang w:val="en-US"/>
              </w:rPr>
            </w:pPr>
            <w:r>
              <w:rPr>
                <w:rFonts w:ascii="Arial Narrow" w:hAnsi="Arial Narrow" w:cs="Arial"/>
                <w:b/>
                <w:sz w:val="24"/>
                <w:szCs w:val="24"/>
                <w:lang w:val="en-US"/>
              </w:rPr>
              <w:t>VERSION</w:t>
            </w:r>
          </w:p>
        </w:tc>
        <w:tc>
          <w:tcPr>
            <w:tcW w:w="3238" w:type="dxa"/>
            <w:tcBorders>
              <w:top w:val="single" w:sz="4" w:space="0" w:color="auto"/>
              <w:left w:val="single" w:sz="4" w:space="0" w:color="auto"/>
              <w:bottom w:val="single" w:sz="4" w:space="0" w:color="auto"/>
              <w:right w:val="single" w:sz="4" w:space="0" w:color="auto"/>
            </w:tcBorders>
            <w:hideMark/>
          </w:tcPr>
          <w:p w14:paraId="507A7B8D" w14:textId="77777777" w:rsidR="00AD7EE2" w:rsidRDefault="00AD7EE2" w:rsidP="00015A19">
            <w:pPr>
              <w:jc w:val="center"/>
              <w:rPr>
                <w:rFonts w:ascii="Arial Narrow" w:hAnsi="Arial Narrow" w:cs="Arial"/>
                <w:b/>
                <w:sz w:val="24"/>
                <w:szCs w:val="24"/>
                <w:lang w:val="en-US"/>
              </w:rPr>
            </w:pPr>
            <w:r>
              <w:rPr>
                <w:rFonts w:ascii="Arial Narrow" w:hAnsi="Arial Narrow" w:cs="Arial"/>
                <w:b/>
                <w:sz w:val="24"/>
                <w:szCs w:val="24"/>
                <w:lang w:val="en-US"/>
              </w:rPr>
              <w:t>DESCRIPCION DE LA MODIFICACIÓN</w:t>
            </w:r>
          </w:p>
        </w:tc>
        <w:tc>
          <w:tcPr>
            <w:tcW w:w="2990" w:type="dxa"/>
            <w:tcBorders>
              <w:top w:val="single" w:sz="4" w:space="0" w:color="auto"/>
              <w:left w:val="single" w:sz="4" w:space="0" w:color="auto"/>
              <w:bottom w:val="single" w:sz="4" w:space="0" w:color="auto"/>
              <w:right w:val="single" w:sz="4" w:space="0" w:color="auto"/>
            </w:tcBorders>
          </w:tcPr>
          <w:p w14:paraId="05E2AF29" w14:textId="77777777" w:rsidR="00AD7EE2" w:rsidRDefault="00AD7EE2" w:rsidP="00015A19">
            <w:pPr>
              <w:jc w:val="center"/>
              <w:rPr>
                <w:rFonts w:ascii="Arial Narrow" w:hAnsi="Arial Narrow" w:cs="Arial"/>
                <w:b/>
                <w:sz w:val="24"/>
                <w:szCs w:val="24"/>
                <w:lang w:val="en-US"/>
              </w:rPr>
            </w:pPr>
            <w:r>
              <w:rPr>
                <w:rFonts w:ascii="Arial Narrow" w:hAnsi="Arial Narrow" w:cs="Arial"/>
                <w:b/>
                <w:sz w:val="24"/>
                <w:szCs w:val="24"/>
                <w:lang w:val="en-US"/>
              </w:rPr>
              <w:t>FIRMA</w:t>
            </w:r>
          </w:p>
        </w:tc>
      </w:tr>
      <w:tr w:rsidR="00AD7EE2" w14:paraId="2720EB75" w14:textId="77777777" w:rsidTr="00015A19">
        <w:tc>
          <w:tcPr>
            <w:tcW w:w="2981" w:type="dxa"/>
            <w:tcBorders>
              <w:top w:val="single" w:sz="4" w:space="0" w:color="auto"/>
              <w:left w:val="single" w:sz="4" w:space="0" w:color="auto"/>
              <w:bottom w:val="single" w:sz="4" w:space="0" w:color="auto"/>
              <w:right w:val="single" w:sz="4" w:space="0" w:color="auto"/>
            </w:tcBorders>
            <w:hideMark/>
          </w:tcPr>
          <w:p w14:paraId="48FE0400" w14:textId="77777777" w:rsidR="00AD7EE2" w:rsidRDefault="000513A4" w:rsidP="00015A19">
            <w:pPr>
              <w:jc w:val="center"/>
              <w:rPr>
                <w:rFonts w:ascii="Arial Narrow" w:hAnsi="Arial Narrow" w:cs="Arial"/>
                <w:sz w:val="24"/>
                <w:szCs w:val="24"/>
                <w:lang w:val="en-US"/>
              </w:rPr>
            </w:pPr>
            <w:r>
              <w:rPr>
                <w:rFonts w:ascii="Arial Narrow" w:hAnsi="Arial Narrow" w:cs="Arial"/>
                <w:sz w:val="24"/>
                <w:szCs w:val="24"/>
                <w:lang w:val="en-US"/>
              </w:rPr>
              <w:t>1</w:t>
            </w:r>
          </w:p>
        </w:tc>
        <w:tc>
          <w:tcPr>
            <w:tcW w:w="3238" w:type="dxa"/>
            <w:tcBorders>
              <w:top w:val="single" w:sz="4" w:space="0" w:color="auto"/>
              <w:left w:val="single" w:sz="4" w:space="0" w:color="auto"/>
              <w:bottom w:val="single" w:sz="4" w:space="0" w:color="auto"/>
              <w:right w:val="single" w:sz="4" w:space="0" w:color="auto"/>
            </w:tcBorders>
            <w:hideMark/>
          </w:tcPr>
          <w:p w14:paraId="53EC5BB3" w14:textId="77777777" w:rsidR="00AD7EE2" w:rsidRDefault="00AD7EE2" w:rsidP="00015A19">
            <w:pPr>
              <w:jc w:val="center"/>
              <w:rPr>
                <w:rFonts w:ascii="Arial Narrow" w:hAnsi="Arial Narrow" w:cs="Arial"/>
                <w:sz w:val="24"/>
                <w:szCs w:val="24"/>
                <w:lang w:val="en-US"/>
              </w:rPr>
            </w:pPr>
            <w:proofErr w:type="spellStart"/>
            <w:r>
              <w:rPr>
                <w:rFonts w:ascii="Arial Narrow" w:hAnsi="Arial Narrow" w:cs="Arial"/>
                <w:sz w:val="24"/>
                <w:szCs w:val="24"/>
                <w:lang w:val="en-US"/>
              </w:rPr>
              <w:t>Adopción</w:t>
            </w:r>
            <w:proofErr w:type="spellEnd"/>
            <w:r>
              <w:rPr>
                <w:rFonts w:ascii="Arial Narrow" w:hAnsi="Arial Narrow" w:cs="Arial"/>
                <w:sz w:val="24"/>
                <w:szCs w:val="24"/>
                <w:lang w:val="en-US"/>
              </w:rPr>
              <w:t xml:space="preserve"> del </w:t>
            </w:r>
            <w:proofErr w:type="spellStart"/>
            <w:r>
              <w:rPr>
                <w:rFonts w:ascii="Arial Narrow" w:hAnsi="Arial Narrow" w:cs="Arial"/>
                <w:sz w:val="24"/>
                <w:szCs w:val="24"/>
                <w:lang w:val="en-US"/>
              </w:rPr>
              <w:t>Documento</w:t>
            </w:r>
            <w:proofErr w:type="spellEnd"/>
          </w:p>
        </w:tc>
        <w:tc>
          <w:tcPr>
            <w:tcW w:w="2990" w:type="dxa"/>
            <w:tcBorders>
              <w:top w:val="single" w:sz="4" w:space="0" w:color="auto"/>
              <w:left w:val="single" w:sz="4" w:space="0" w:color="auto"/>
              <w:bottom w:val="single" w:sz="4" w:space="0" w:color="auto"/>
              <w:right w:val="single" w:sz="4" w:space="0" w:color="auto"/>
            </w:tcBorders>
          </w:tcPr>
          <w:p w14:paraId="2D86CADA" w14:textId="77777777" w:rsidR="00AD7EE2" w:rsidRDefault="00AD7EE2" w:rsidP="00015A19">
            <w:pPr>
              <w:jc w:val="center"/>
              <w:rPr>
                <w:rFonts w:ascii="Arial Narrow" w:hAnsi="Arial Narrow" w:cs="Arial"/>
                <w:sz w:val="24"/>
                <w:szCs w:val="24"/>
                <w:lang w:val="en-US"/>
              </w:rPr>
            </w:pPr>
          </w:p>
        </w:tc>
      </w:tr>
      <w:tr w:rsidR="00AD7EE2" w14:paraId="13D72ED2" w14:textId="77777777" w:rsidTr="00015A19">
        <w:tc>
          <w:tcPr>
            <w:tcW w:w="2981" w:type="dxa"/>
            <w:tcBorders>
              <w:top w:val="single" w:sz="4" w:space="0" w:color="auto"/>
              <w:left w:val="single" w:sz="4" w:space="0" w:color="auto"/>
              <w:bottom w:val="single" w:sz="4" w:space="0" w:color="auto"/>
              <w:right w:val="single" w:sz="4" w:space="0" w:color="auto"/>
            </w:tcBorders>
          </w:tcPr>
          <w:p w14:paraId="34F5AE50" w14:textId="77777777" w:rsidR="00AD7EE2" w:rsidRDefault="00AD7EE2" w:rsidP="00015A19">
            <w:pPr>
              <w:rPr>
                <w:rFonts w:ascii="Arial Narrow" w:hAnsi="Arial Narrow" w:cs="Arial"/>
                <w:sz w:val="24"/>
                <w:szCs w:val="24"/>
                <w:lang w:val="en-US"/>
              </w:rPr>
            </w:pPr>
          </w:p>
        </w:tc>
        <w:tc>
          <w:tcPr>
            <w:tcW w:w="3238" w:type="dxa"/>
            <w:tcBorders>
              <w:top w:val="single" w:sz="4" w:space="0" w:color="auto"/>
              <w:left w:val="single" w:sz="4" w:space="0" w:color="auto"/>
              <w:bottom w:val="single" w:sz="4" w:space="0" w:color="auto"/>
              <w:right w:val="single" w:sz="4" w:space="0" w:color="auto"/>
            </w:tcBorders>
          </w:tcPr>
          <w:p w14:paraId="502CFF7D" w14:textId="77777777" w:rsidR="00AD7EE2" w:rsidRDefault="00AD7EE2" w:rsidP="00015A19">
            <w:pPr>
              <w:rPr>
                <w:rFonts w:ascii="Arial Narrow" w:hAnsi="Arial Narrow" w:cs="Arial"/>
                <w:sz w:val="24"/>
                <w:szCs w:val="24"/>
                <w:lang w:val="en-US"/>
              </w:rPr>
            </w:pPr>
          </w:p>
        </w:tc>
        <w:tc>
          <w:tcPr>
            <w:tcW w:w="2990" w:type="dxa"/>
            <w:tcBorders>
              <w:top w:val="single" w:sz="4" w:space="0" w:color="auto"/>
              <w:left w:val="single" w:sz="4" w:space="0" w:color="auto"/>
              <w:bottom w:val="single" w:sz="4" w:space="0" w:color="auto"/>
              <w:right w:val="single" w:sz="4" w:space="0" w:color="auto"/>
            </w:tcBorders>
          </w:tcPr>
          <w:p w14:paraId="695242BD" w14:textId="77777777" w:rsidR="00AD7EE2" w:rsidRDefault="00AD7EE2" w:rsidP="00015A19">
            <w:pPr>
              <w:rPr>
                <w:rFonts w:ascii="Arial Narrow" w:hAnsi="Arial Narrow" w:cs="Arial"/>
                <w:sz w:val="24"/>
                <w:szCs w:val="24"/>
                <w:lang w:val="en-US"/>
              </w:rPr>
            </w:pPr>
          </w:p>
        </w:tc>
      </w:tr>
    </w:tbl>
    <w:p w14:paraId="412BDFD1" w14:textId="77777777" w:rsidR="006E61EC" w:rsidRDefault="006E61EC" w:rsidP="00AD7EE2">
      <w:pPr>
        <w:tabs>
          <w:tab w:val="left" w:pos="1095"/>
        </w:tabs>
      </w:pPr>
    </w:p>
    <w:p w14:paraId="4B36313D" w14:textId="77777777" w:rsidR="00AD7EE2" w:rsidRDefault="00AD7EE2" w:rsidP="00AD7EE2">
      <w:pPr>
        <w:tabs>
          <w:tab w:val="left" w:pos="1095"/>
        </w:tabs>
      </w:pPr>
    </w:p>
    <w:tbl>
      <w:tblPr>
        <w:tblStyle w:val="Tablaconcuadrcula"/>
        <w:tblW w:w="9209" w:type="dxa"/>
        <w:tblLook w:val="04A0" w:firstRow="1" w:lastRow="0" w:firstColumn="1" w:lastColumn="0" w:noHBand="0" w:noVBand="1"/>
      </w:tblPr>
      <w:tblGrid>
        <w:gridCol w:w="2945"/>
        <w:gridCol w:w="3287"/>
        <w:gridCol w:w="2977"/>
      </w:tblGrid>
      <w:tr w:rsidR="00AD7EE2" w:rsidRPr="004B1C3D" w14:paraId="49A2DBA2" w14:textId="77777777" w:rsidTr="00015A19">
        <w:tc>
          <w:tcPr>
            <w:tcW w:w="2945" w:type="dxa"/>
          </w:tcPr>
          <w:p w14:paraId="790BC29B" w14:textId="77777777" w:rsidR="00AD7EE2" w:rsidRPr="004B1C3D" w:rsidRDefault="00AD7EE2" w:rsidP="00015A19">
            <w:pPr>
              <w:jc w:val="both"/>
              <w:rPr>
                <w:rFonts w:ascii="Arial Narrow" w:eastAsia="Adobe Heiti Std R" w:hAnsi="Arial Narrow" w:cs="Arial"/>
                <w:b/>
                <w:sz w:val="24"/>
                <w:szCs w:val="24"/>
              </w:rPr>
            </w:pPr>
            <w:r w:rsidRPr="004B1C3D">
              <w:rPr>
                <w:rFonts w:ascii="Arial Narrow" w:eastAsia="Adobe Heiti Std R" w:hAnsi="Arial Narrow" w:cs="Arial"/>
                <w:b/>
                <w:sz w:val="24"/>
                <w:szCs w:val="24"/>
              </w:rPr>
              <w:t xml:space="preserve">ELABORO </w:t>
            </w:r>
          </w:p>
        </w:tc>
        <w:tc>
          <w:tcPr>
            <w:tcW w:w="3287" w:type="dxa"/>
          </w:tcPr>
          <w:p w14:paraId="53359F28" w14:textId="77777777" w:rsidR="00AD7EE2" w:rsidRPr="004B1C3D" w:rsidRDefault="00AD7EE2" w:rsidP="00015A19">
            <w:pPr>
              <w:jc w:val="both"/>
              <w:rPr>
                <w:rFonts w:ascii="Arial Narrow" w:eastAsia="Adobe Heiti Std R" w:hAnsi="Arial Narrow" w:cs="Arial"/>
                <w:b/>
                <w:sz w:val="24"/>
                <w:szCs w:val="24"/>
              </w:rPr>
            </w:pPr>
            <w:r w:rsidRPr="004B1C3D">
              <w:rPr>
                <w:rFonts w:ascii="Arial Narrow" w:eastAsia="Adobe Heiti Std R" w:hAnsi="Arial Narrow" w:cs="Arial"/>
                <w:b/>
                <w:sz w:val="24"/>
                <w:szCs w:val="24"/>
              </w:rPr>
              <w:t>REVISO</w:t>
            </w:r>
          </w:p>
        </w:tc>
        <w:tc>
          <w:tcPr>
            <w:tcW w:w="2977" w:type="dxa"/>
          </w:tcPr>
          <w:p w14:paraId="4B279C45" w14:textId="77777777" w:rsidR="00AD7EE2" w:rsidRPr="004B1C3D" w:rsidRDefault="00AD7EE2" w:rsidP="00015A19">
            <w:pPr>
              <w:jc w:val="both"/>
              <w:rPr>
                <w:rFonts w:ascii="Arial Narrow" w:eastAsia="Adobe Heiti Std R" w:hAnsi="Arial Narrow" w:cs="Arial"/>
                <w:b/>
                <w:sz w:val="24"/>
                <w:szCs w:val="24"/>
              </w:rPr>
            </w:pPr>
            <w:r w:rsidRPr="004B1C3D">
              <w:rPr>
                <w:rFonts w:ascii="Arial Narrow" w:eastAsia="Adobe Heiti Std R" w:hAnsi="Arial Narrow" w:cs="Arial"/>
                <w:b/>
                <w:sz w:val="24"/>
                <w:szCs w:val="24"/>
              </w:rPr>
              <w:t>APROBO</w:t>
            </w:r>
          </w:p>
        </w:tc>
      </w:tr>
      <w:tr w:rsidR="00AD7EE2" w14:paraId="285E5847" w14:textId="77777777" w:rsidTr="00015A19">
        <w:trPr>
          <w:trHeight w:val="626"/>
        </w:trPr>
        <w:tc>
          <w:tcPr>
            <w:tcW w:w="2945" w:type="dxa"/>
          </w:tcPr>
          <w:p w14:paraId="07D0A428" w14:textId="77777777" w:rsidR="00983561" w:rsidDel="00344986" w:rsidRDefault="00AD7EE2" w:rsidP="00983561">
            <w:pPr>
              <w:spacing w:after="0" w:line="240" w:lineRule="auto"/>
              <w:jc w:val="both"/>
              <w:rPr>
                <w:del w:id="0" w:author="AYQJquintero" w:date="2018-07-25T10:38:00Z"/>
                <w:rFonts w:ascii="Arial Narrow" w:eastAsia="Adobe Heiti Std R" w:hAnsi="Arial Narrow" w:cs="Arial"/>
                <w:sz w:val="24"/>
                <w:szCs w:val="24"/>
              </w:rPr>
            </w:pPr>
            <w:commentRangeStart w:id="1"/>
            <w:del w:id="2" w:author="AYQJquintero" w:date="2018-07-25T10:38:00Z">
              <w:r w:rsidDel="00344986">
                <w:rPr>
                  <w:rFonts w:ascii="Arial Narrow" w:eastAsia="Adobe Heiti Std R" w:hAnsi="Arial Narrow" w:cs="Arial"/>
                  <w:sz w:val="24"/>
                  <w:szCs w:val="24"/>
                </w:rPr>
                <w:delText xml:space="preserve">Nombre: </w:delText>
              </w:r>
              <w:r w:rsidR="009D3DE5" w:rsidDel="00344986">
                <w:rPr>
                  <w:rFonts w:ascii="Arial Narrow" w:eastAsia="Adobe Heiti Std R" w:hAnsi="Arial Narrow" w:cs="Arial"/>
                  <w:sz w:val="24"/>
                  <w:szCs w:val="24"/>
                </w:rPr>
                <w:delText>Jorge Quintero</w:delText>
              </w:r>
            </w:del>
          </w:p>
          <w:p w14:paraId="6A363EE3" w14:textId="77777777" w:rsidR="00AD7EE2" w:rsidRDefault="00AD7EE2" w:rsidP="00983561">
            <w:pPr>
              <w:spacing w:after="0" w:line="240" w:lineRule="auto"/>
              <w:jc w:val="both"/>
              <w:rPr>
                <w:rFonts w:ascii="Arial Narrow" w:eastAsia="Adobe Heiti Std R" w:hAnsi="Arial Narrow" w:cs="Arial"/>
                <w:sz w:val="24"/>
                <w:szCs w:val="24"/>
              </w:rPr>
            </w:pPr>
            <w:r>
              <w:rPr>
                <w:rFonts w:ascii="Arial Narrow" w:eastAsia="Adobe Heiti Std R" w:hAnsi="Arial Narrow" w:cs="Arial"/>
                <w:sz w:val="24"/>
                <w:szCs w:val="24"/>
              </w:rPr>
              <w:t xml:space="preserve">Cargo: </w:t>
            </w:r>
            <w:r w:rsidR="009D3DE5">
              <w:rPr>
                <w:rFonts w:ascii="Arial Narrow" w:eastAsia="Adobe Heiti Std R" w:hAnsi="Arial Narrow" w:cs="Arial"/>
                <w:sz w:val="24"/>
                <w:szCs w:val="24"/>
              </w:rPr>
              <w:t>Arquitecto de Software</w:t>
            </w:r>
            <w:commentRangeEnd w:id="1"/>
            <w:r w:rsidR="00344986">
              <w:rPr>
                <w:rStyle w:val="Refdecomentario"/>
              </w:rPr>
              <w:commentReference w:id="1"/>
            </w:r>
          </w:p>
        </w:tc>
        <w:tc>
          <w:tcPr>
            <w:tcW w:w="3287" w:type="dxa"/>
          </w:tcPr>
          <w:p w14:paraId="3E1778AF" w14:textId="77777777" w:rsidR="00AD7EE2" w:rsidRDefault="00AD7EE2" w:rsidP="00983561">
            <w:pPr>
              <w:spacing w:after="0" w:line="240" w:lineRule="auto"/>
              <w:jc w:val="both"/>
              <w:rPr>
                <w:rFonts w:ascii="Arial Narrow" w:eastAsia="Adobe Heiti Std R" w:hAnsi="Arial Narrow" w:cs="Arial"/>
                <w:sz w:val="24"/>
                <w:szCs w:val="24"/>
              </w:rPr>
            </w:pPr>
            <w:r>
              <w:rPr>
                <w:rFonts w:ascii="Arial Narrow" w:eastAsia="Adobe Heiti Std R" w:hAnsi="Arial Narrow" w:cs="Arial"/>
                <w:sz w:val="24"/>
                <w:szCs w:val="24"/>
              </w:rPr>
              <w:t xml:space="preserve">Nombre: </w:t>
            </w:r>
            <w:r w:rsidR="009D3DE5">
              <w:rPr>
                <w:rFonts w:ascii="Arial Narrow" w:eastAsia="Adobe Heiti Std R" w:hAnsi="Arial Narrow" w:cs="Arial"/>
                <w:sz w:val="24"/>
                <w:szCs w:val="24"/>
              </w:rPr>
              <w:t xml:space="preserve">Sebastián Álvarez </w:t>
            </w:r>
          </w:p>
          <w:p w14:paraId="257DB2D5" w14:textId="77777777" w:rsidR="00AD7EE2" w:rsidRDefault="00AD7EE2" w:rsidP="00983561">
            <w:pPr>
              <w:spacing w:after="0" w:line="240" w:lineRule="auto"/>
              <w:jc w:val="both"/>
              <w:rPr>
                <w:rFonts w:ascii="Arial Narrow" w:eastAsia="Adobe Heiti Std R" w:hAnsi="Arial Narrow" w:cs="Arial"/>
                <w:sz w:val="24"/>
                <w:szCs w:val="24"/>
              </w:rPr>
            </w:pPr>
            <w:r>
              <w:rPr>
                <w:rFonts w:ascii="Arial Narrow" w:eastAsia="Adobe Heiti Std R" w:hAnsi="Arial Narrow" w:cs="Arial"/>
                <w:sz w:val="24"/>
                <w:szCs w:val="24"/>
              </w:rPr>
              <w:t xml:space="preserve">Cargo: </w:t>
            </w:r>
            <w:r w:rsidR="009D3DE5">
              <w:rPr>
                <w:rFonts w:ascii="Arial Narrow" w:eastAsia="Adobe Heiti Std R" w:hAnsi="Arial Narrow" w:cs="Arial"/>
                <w:sz w:val="24"/>
                <w:szCs w:val="24"/>
              </w:rPr>
              <w:t xml:space="preserve">Gerente Operativo. </w:t>
            </w:r>
          </w:p>
        </w:tc>
        <w:tc>
          <w:tcPr>
            <w:tcW w:w="2977" w:type="dxa"/>
          </w:tcPr>
          <w:p w14:paraId="62426660" w14:textId="77777777" w:rsidR="00AD7EE2" w:rsidRDefault="00AD7EE2" w:rsidP="00E019E8">
            <w:pPr>
              <w:spacing w:line="240" w:lineRule="auto"/>
              <w:jc w:val="both"/>
              <w:rPr>
                <w:rFonts w:ascii="Arial Narrow" w:eastAsia="Adobe Heiti Std R" w:hAnsi="Arial Narrow" w:cs="Arial"/>
                <w:sz w:val="24"/>
                <w:szCs w:val="24"/>
              </w:rPr>
            </w:pPr>
            <w:r>
              <w:rPr>
                <w:rFonts w:ascii="Arial Narrow" w:eastAsia="Adobe Heiti Std R" w:hAnsi="Arial Narrow" w:cs="Arial"/>
                <w:sz w:val="24"/>
                <w:szCs w:val="24"/>
              </w:rPr>
              <w:t xml:space="preserve">Nombre: </w:t>
            </w:r>
            <w:r w:rsidR="009D3DE5">
              <w:rPr>
                <w:rFonts w:ascii="Arial Narrow" w:eastAsia="Adobe Heiti Std R" w:hAnsi="Arial Narrow" w:cs="Arial"/>
                <w:sz w:val="24"/>
                <w:szCs w:val="24"/>
              </w:rPr>
              <w:t xml:space="preserve">Carolina Moscoso </w:t>
            </w:r>
            <w:r>
              <w:rPr>
                <w:rFonts w:ascii="Arial Narrow" w:eastAsia="Adobe Heiti Std R" w:hAnsi="Arial Narrow" w:cs="Arial"/>
                <w:sz w:val="24"/>
                <w:szCs w:val="24"/>
              </w:rPr>
              <w:t xml:space="preserve">Cargo: </w:t>
            </w:r>
            <w:r w:rsidR="009D3DE5">
              <w:rPr>
                <w:rFonts w:ascii="Arial Narrow" w:eastAsia="Adobe Heiti Std R" w:hAnsi="Arial Narrow" w:cs="Arial"/>
                <w:sz w:val="24"/>
                <w:szCs w:val="24"/>
              </w:rPr>
              <w:t>Coordinador del SIG</w:t>
            </w:r>
          </w:p>
        </w:tc>
      </w:tr>
    </w:tbl>
    <w:p w14:paraId="466D68BF" w14:textId="77777777" w:rsidR="00B42CCC" w:rsidRDefault="00B42CCC" w:rsidP="00AD7EE2">
      <w:pPr>
        <w:spacing w:after="0" w:line="240" w:lineRule="auto"/>
        <w:jc w:val="both"/>
      </w:pPr>
    </w:p>
    <w:p w14:paraId="6E582FC4" w14:textId="77777777" w:rsidR="00AD7EE2" w:rsidRPr="00D6066F" w:rsidRDefault="00AD7EE2" w:rsidP="00AD7EE2">
      <w:pPr>
        <w:spacing w:after="0" w:line="240" w:lineRule="auto"/>
        <w:jc w:val="both"/>
        <w:rPr>
          <w:rFonts w:ascii="Arial Narrow" w:eastAsia="Adobe Heiti Std R" w:hAnsi="Arial Narrow" w:cs="Arial"/>
          <w:b/>
          <w:sz w:val="24"/>
          <w:szCs w:val="24"/>
        </w:rPr>
      </w:pPr>
      <w:r w:rsidRPr="00D6066F">
        <w:rPr>
          <w:rFonts w:ascii="Arial Narrow" w:eastAsia="Adobe Heiti Std R" w:hAnsi="Arial Narrow" w:cs="Arial"/>
          <w:b/>
          <w:sz w:val="24"/>
          <w:szCs w:val="24"/>
        </w:rPr>
        <w:t>1.0 OBJETIVO</w:t>
      </w:r>
    </w:p>
    <w:p w14:paraId="482D5DE0" w14:textId="77777777" w:rsidR="00AD7EE2" w:rsidRPr="008628AB" w:rsidRDefault="00AD7EE2" w:rsidP="00AD7EE2">
      <w:pPr>
        <w:spacing w:after="0" w:line="240" w:lineRule="auto"/>
        <w:jc w:val="both"/>
        <w:rPr>
          <w:rFonts w:ascii="Arial Narrow" w:eastAsia="Adobe Heiti Std R" w:hAnsi="Arial Narrow" w:cs="Arial"/>
          <w:sz w:val="24"/>
          <w:szCs w:val="24"/>
        </w:rPr>
      </w:pPr>
    </w:p>
    <w:p w14:paraId="0F7734F7" w14:textId="77777777" w:rsidR="00AD7EE2" w:rsidRDefault="00BE3CE5" w:rsidP="00AD7EE2">
      <w:pPr>
        <w:spacing w:after="0" w:line="240" w:lineRule="auto"/>
        <w:jc w:val="both"/>
        <w:rPr>
          <w:rFonts w:ascii="Arial Narrow" w:eastAsia="Adobe Heiti Std R" w:hAnsi="Arial Narrow" w:cs="Arial"/>
          <w:sz w:val="24"/>
          <w:szCs w:val="24"/>
        </w:rPr>
      </w:pPr>
      <w:r>
        <w:rPr>
          <w:rFonts w:ascii="Arial Narrow" w:eastAsia="Adobe Heiti Std R" w:hAnsi="Arial Narrow" w:cs="Arial"/>
          <w:sz w:val="24"/>
          <w:szCs w:val="24"/>
        </w:rPr>
        <w:t xml:space="preserve">Gestionar </w:t>
      </w:r>
      <w:r w:rsidR="00727584">
        <w:rPr>
          <w:rFonts w:ascii="Arial Narrow" w:eastAsia="Adobe Heiti Std R" w:hAnsi="Arial Narrow" w:cs="Arial"/>
          <w:sz w:val="24"/>
          <w:szCs w:val="24"/>
        </w:rPr>
        <w:t xml:space="preserve">las actividades </w:t>
      </w:r>
      <w:r w:rsidR="00C8545A">
        <w:rPr>
          <w:rFonts w:ascii="Arial Narrow" w:eastAsia="Adobe Heiti Std R" w:hAnsi="Arial Narrow" w:cs="Arial"/>
          <w:sz w:val="24"/>
          <w:szCs w:val="24"/>
        </w:rPr>
        <w:t>que conlleva la</w:t>
      </w:r>
      <w:r>
        <w:rPr>
          <w:rFonts w:ascii="Arial Narrow" w:eastAsia="Adobe Heiti Std R" w:hAnsi="Arial Narrow" w:cs="Arial"/>
          <w:sz w:val="24"/>
          <w:szCs w:val="24"/>
        </w:rPr>
        <w:t xml:space="preserve">s </w:t>
      </w:r>
      <w:r w:rsidR="00234EA4">
        <w:rPr>
          <w:rFonts w:ascii="Arial Narrow" w:eastAsia="Adobe Heiti Std R" w:hAnsi="Arial Narrow" w:cs="Arial"/>
          <w:sz w:val="24"/>
          <w:szCs w:val="24"/>
        </w:rPr>
        <w:t xml:space="preserve">solicitudes de cambio en </w:t>
      </w:r>
      <w:r w:rsidR="00727584">
        <w:rPr>
          <w:rFonts w:ascii="Arial Narrow" w:eastAsia="Adobe Heiti Std R" w:hAnsi="Arial Narrow" w:cs="Arial"/>
          <w:sz w:val="24"/>
          <w:szCs w:val="24"/>
        </w:rPr>
        <w:t xml:space="preserve">la ejecución de </w:t>
      </w:r>
      <w:r w:rsidR="00C8545A">
        <w:rPr>
          <w:rFonts w:ascii="Arial Narrow" w:eastAsia="Adobe Heiti Std R" w:hAnsi="Arial Narrow" w:cs="Arial"/>
          <w:sz w:val="24"/>
          <w:szCs w:val="24"/>
        </w:rPr>
        <w:t xml:space="preserve">los </w:t>
      </w:r>
      <w:r w:rsidR="002C0914">
        <w:rPr>
          <w:rFonts w:ascii="Arial Narrow" w:eastAsia="Adobe Heiti Std R" w:hAnsi="Arial Narrow" w:cs="Arial"/>
          <w:sz w:val="24"/>
          <w:szCs w:val="24"/>
        </w:rPr>
        <w:t xml:space="preserve">Proyectos </w:t>
      </w:r>
      <w:r w:rsidR="00AD7EE2">
        <w:rPr>
          <w:rFonts w:ascii="Arial Narrow" w:eastAsia="Adobe Heiti Std R" w:hAnsi="Arial Narrow" w:cs="Arial"/>
          <w:sz w:val="24"/>
          <w:szCs w:val="24"/>
        </w:rPr>
        <w:t xml:space="preserve">de </w:t>
      </w:r>
      <w:r w:rsidR="00AD7EE2">
        <w:rPr>
          <w:rFonts w:ascii="Arial Narrow" w:eastAsia="Adobe Heiti Std R" w:hAnsi="Arial Narrow" w:cs="Arial"/>
          <w:b/>
          <w:sz w:val="24"/>
          <w:szCs w:val="24"/>
        </w:rPr>
        <w:t>HOLISTICA ORGANIZACIONAL SAS</w:t>
      </w:r>
      <w:r w:rsidR="00AD7EE2">
        <w:rPr>
          <w:rFonts w:ascii="Arial Narrow" w:eastAsia="Adobe Heiti Std R" w:hAnsi="Arial Narrow" w:cs="Arial"/>
          <w:sz w:val="24"/>
          <w:szCs w:val="24"/>
        </w:rPr>
        <w:t>.</w:t>
      </w:r>
    </w:p>
    <w:p w14:paraId="6B37B25B" w14:textId="77777777" w:rsidR="00AD7EE2" w:rsidRPr="008628AB" w:rsidRDefault="00AD7EE2" w:rsidP="00AD7EE2">
      <w:pPr>
        <w:spacing w:after="0" w:line="240" w:lineRule="auto"/>
        <w:jc w:val="both"/>
        <w:rPr>
          <w:rFonts w:ascii="Arial Narrow" w:eastAsia="Adobe Heiti Std R" w:hAnsi="Arial Narrow" w:cs="Arial"/>
          <w:sz w:val="24"/>
          <w:szCs w:val="24"/>
        </w:rPr>
      </w:pPr>
      <w:r w:rsidRPr="008628AB">
        <w:rPr>
          <w:rFonts w:ascii="Arial Narrow" w:eastAsia="Adobe Heiti Std R" w:hAnsi="Arial Narrow" w:cs="Arial"/>
          <w:sz w:val="24"/>
          <w:szCs w:val="24"/>
        </w:rPr>
        <w:t xml:space="preserve"> </w:t>
      </w:r>
    </w:p>
    <w:p w14:paraId="52C249F7" w14:textId="77777777" w:rsidR="00AD7EE2" w:rsidRPr="00112C02" w:rsidRDefault="00AD7EE2" w:rsidP="00AD7EE2">
      <w:pPr>
        <w:pStyle w:val="Prrafodelista"/>
        <w:numPr>
          <w:ilvl w:val="0"/>
          <w:numId w:val="5"/>
        </w:numPr>
        <w:spacing w:after="0" w:line="240" w:lineRule="auto"/>
        <w:jc w:val="both"/>
        <w:rPr>
          <w:rFonts w:ascii="Arial Narrow" w:eastAsia="Adobe Heiti Std R" w:hAnsi="Arial Narrow" w:cs="Arial"/>
          <w:b/>
          <w:sz w:val="24"/>
          <w:szCs w:val="24"/>
        </w:rPr>
      </w:pPr>
      <w:r w:rsidRPr="00112C02">
        <w:rPr>
          <w:rFonts w:ascii="Arial Narrow" w:eastAsia="Adobe Heiti Std R" w:hAnsi="Arial Narrow" w:cs="Arial"/>
          <w:b/>
          <w:sz w:val="24"/>
          <w:szCs w:val="24"/>
        </w:rPr>
        <w:t>NORMATIVIDAD</w:t>
      </w:r>
    </w:p>
    <w:p w14:paraId="029C5AC8" w14:textId="77777777" w:rsidR="00AD7EE2" w:rsidRPr="008628AB" w:rsidRDefault="00AD7EE2" w:rsidP="00AD7EE2">
      <w:pPr>
        <w:spacing w:after="0" w:line="240" w:lineRule="auto"/>
        <w:jc w:val="both"/>
        <w:rPr>
          <w:rFonts w:ascii="Arial Narrow" w:eastAsia="Adobe Heiti Std R" w:hAnsi="Arial Narrow" w:cs="Arial"/>
          <w:b/>
          <w:sz w:val="24"/>
          <w:szCs w:val="24"/>
        </w:rPr>
      </w:pPr>
    </w:p>
    <w:p w14:paraId="43535A29" w14:textId="77777777" w:rsidR="00AD7EE2" w:rsidRDefault="00AD7EE2" w:rsidP="00AD7EE2">
      <w:pPr>
        <w:spacing w:after="0" w:line="240" w:lineRule="auto"/>
        <w:jc w:val="both"/>
        <w:rPr>
          <w:rFonts w:ascii="Arial Narrow" w:eastAsia="Adobe Heiti Std R" w:hAnsi="Arial Narrow" w:cs="Arial"/>
          <w:sz w:val="24"/>
          <w:szCs w:val="24"/>
        </w:rPr>
      </w:pPr>
      <w:r w:rsidRPr="008628AB">
        <w:rPr>
          <w:rFonts w:ascii="Arial Narrow" w:eastAsia="Adobe Heiti Std R" w:hAnsi="Arial Narrow" w:cs="Arial"/>
          <w:sz w:val="24"/>
          <w:szCs w:val="24"/>
        </w:rPr>
        <w:t>Norma ISO 9001</w:t>
      </w:r>
      <w:r>
        <w:rPr>
          <w:rFonts w:ascii="Arial Narrow" w:eastAsia="Adobe Heiti Std R" w:hAnsi="Arial Narrow" w:cs="Arial"/>
          <w:sz w:val="24"/>
          <w:szCs w:val="24"/>
        </w:rPr>
        <w:t xml:space="preserve"> – 2015</w:t>
      </w:r>
      <w:r w:rsidRPr="008628AB">
        <w:rPr>
          <w:rFonts w:ascii="Arial Narrow" w:eastAsia="Adobe Heiti Std R" w:hAnsi="Arial Narrow" w:cs="Arial"/>
          <w:sz w:val="24"/>
          <w:szCs w:val="24"/>
        </w:rPr>
        <w:t xml:space="preserve"> Sis</w:t>
      </w:r>
      <w:r>
        <w:rPr>
          <w:rFonts w:ascii="Arial Narrow" w:eastAsia="Adobe Heiti Std R" w:hAnsi="Arial Narrow" w:cs="Arial"/>
          <w:sz w:val="24"/>
          <w:szCs w:val="24"/>
        </w:rPr>
        <w:t>tema de Gestión de la Calidad.</w:t>
      </w:r>
    </w:p>
    <w:p w14:paraId="6FB6B6E1" w14:textId="77777777" w:rsidR="00AD7EE2" w:rsidRDefault="00AD7EE2" w:rsidP="00AD7EE2">
      <w:pPr>
        <w:spacing w:after="0" w:line="240" w:lineRule="auto"/>
        <w:jc w:val="both"/>
        <w:rPr>
          <w:rFonts w:ascii="Arial Narrow" w:eastAsia="Adobe Heiti Std R" w:hAnsi="Arial Narrow" w:cs="Arial"/>
          <w:sz w:val="24"/>
          <w:szCs w:val="24"/>
        </w:rPr>
      </w:pPr>
      <w:r>
        <w:rPr>
          <w:rFonts w:ascii="Arial Narrow" w:eastAsia="Adobe Heiti Std R" w:hAnsi="Arial Narrow" w:cs="Arial"/>
          <w:sz w:val="24"/>
          <w:szCs w:val="24"/>
        </w:rPr>
        <w:t>Norma ISO 27001 - 2013 Sistema de Gestión de Seguridad de la Información.</w:t>
      </w:r>
    </w:p>
    <w:p w14:paraId="4F92BA5E" w14:textId="77777777" w:rsidR="00677A98" w:rsidRDefault="00677A98" w:rsidP="00AD7EE2">
      <w:pPr>
        <w:spacing w:after="0" w:line="240" w:lineRule="auto"/>
        <w:jc w:val="both"/>
        <w:rPr>
          <w:rFonts w:ascii="Arial Narrow" w:eastAsia="Adobe Heiti Std R" w:hAnsi="Arial Narrow" w:cs="Arial"/>
          <w:sz w:val="24"/>
          <w:szCs w:val="24"/>
        </w:rPr>
      </w:pPr>
      <w:r>
        <w:rPr>
          <w:rFonts w:ascii="Arial Narrow" w:eastAsia="Adobe Heiti Std R" w:hAnsi="Arial Narrow" w:cs="Arial"/>
          <w:sz w:val="24"/>
          <w:szCs w:val="24"/>
        </w:rPr>
        <w:t xml:space="preserve">Norma </w:t>
      </w:r>
      <w:r w:rsidR="0057554F">
        <w:rPr>
          <w:rFonts w:ascii="Arial Narrow" w:eastAsia="Adobe Heiti Std R" w:hAnsi="Arial Narrow" w:cs="Arial"/>
          <w:sz w:val="24"/>
          <w:szCs w:val="24"/>
        </w:rPr>
        <w:t>ISO 29110</w:t>
      </w:r>
      <w:r>
        <w:rPr>
          <w:rFonts w:ascii="Arial Narrow" w:eastAsia="Adobe Heiti Std R" w:hAnsi="Arial Narrow" w:cs="Arial"/>
          <w:sz w:val="24"/>
          <w:szCs w:val="24"/>
        </w:rPr>
        <w:t>-</w:t>
      </w:r>
      <w:r w:rsidR="0057554F">
        <w:rPr>
          <w:rFonts w:ascii="Arial Narrow" w:eastAsia="Adobe Heiti Std R" w:hAnsi="Arial Narrow" w:cs="Arial"/>
          <w:sz w:val="24"/>
          <w:szCs w:val="24"/>
        </w:rPr>
        <w:t>4-1 Desarrollo de Software</w:t>
      </w:r>
    </w:p>
    <w:p w14:paraId="4B047FE4" w14:textId="77777777" w:rsidR="00AD7EE2" w:rsidRPr="008628AB" w:rsidRDefault="00AD7EE2" w:rsidP="00AD7EE2">
      <w:pPr>
        <w:spacing w:after="0" w:line="240" w:lineRule="auto"/>
        <w:jc w:val="both"/>
        <w:rPr>
          <w:rFonts w:ascii="Arial Narrow" w:eastAsia="Adobe Heiti Std R" w:hAnsi="Arial Narrow" w:cs="Arial"/>
          <w:sz w:val="24"/>
          <w:szCs w:val="24"/>
        </w:rPr>
      </w:pPr>
      <w:r>
        <w:rPr>
          <w:rFonts w:ascii="Arial Narrow" w:eastAsia="Adobe Heiti Std R" w:hAnsi="Arial Narrow" w:cs="Arial"/>
          <w:sz w:val="24"/>
          <w:szCs w:val="24"/>
        </w:rPr>
        <w:t>Manual del Sistema Integrado de Gestión</w:t>
      </w:r>
      <w:r w:rsidRPr="008628AB">
        <w:rPr>
          <w:rFonts w:ascii="Arial Narrow" w:eastAsia="Adobe Heiti Std R" w:hAnsi="Arial Narrow" w:cs="Arial"/>
          <w:sz w:val="24"/>
          <w:szCs w:val="24"/>
        </w:rPr>
        <w:t>.</w:t>
      </w:r>
    </w:p>
    <w:p w14:paraId="06AB1C35" w14:textId="77777777" w:rsidR="00AD7EE2" w:rsidRPr="008628AB" w:rsidRDefault="00AD7EE2" w:rsidP="00AD7EE2">
      <w:pPr>
        <w:spacing w:after="0" w:line="240" w:lineRule="auto"/>
        <w:jc w:val="both"/>
        <w:rPr>
          <w:rFonts w:ascii="Arial Narrow" w:eastAsia="Adobe Heiti Std R" w:hAnsi="Arial Narrow" w:cs="Arial"/>
          <w:sz w:val="24"/>
          <w:szCs w:val="24"/>
        </w:rPr>
      </w:pPr>
    </w:p>
    <w:p w14:paraId="6D65D094" w14:textId="77777777" w:rsidR="00AD7EE2" w:rsidRDefault="00AD7EE2" w:rsidP="00AD7EE2">
      <w:pPr>
        <w:pStyle w:val="Prrafodelista"/>
        <w:numPr>
          <w:ilvl w:val="0"/>
          <w:numId w:val="5"/>
        </w:numPr>
        <w:spacing w:after="0" w:line="240" w:lineRule="auto"/>
        <w:jc w:val="both"/>
        <w:rPr>
          <w:rFonts w:ascii="Arial Narrow" w:eastAsia="Adobe Heiti Std R" w:hAnsi="Arial Narrow" w:cs="Arial"/>
          <w:b/>
          <w:sz w:val="24"/>
          <w:szCs w:val="24"/>
        </w:rPr>
      </w:pPr>
      <w:r w:rsidRPr="008628AB">
        <w:rPr>
          <w:rFonts w:ascii="Arial Narrow" w:eastAsia="Adobe Heiti Std R" w:hAnsi="Arial Narrow" w:cs="Arial"/>
          <w:b/>
          <w:sz w:val="24"/>
          <w:szCs w:val="24"/>
        </w:rPr>
        <w:t xml:space="preserve"> DEFINICIONES</w:t>
      </w:r>
    </w:p>
    <w:p w14:paraId="75FFA7DC" w14:textId="77777777" w:rsidR="00AD7EE2" w:rsidRDefault="00AD7EE2" w:rsidP="00AD7EE2">
      <w:pPr>
        <w:spacing w:after="0" w:line="240" w:lineRule="auto"/>
        <w:ind w:left="360"/>
        <w:jc w:val="both"/>
        <w:rPr>
          <w:rFonts w:ascii="Arial Narrow" w:eastAsia="Adobe Heiti Std R" w:hAnsi="Arial Narrow" w:cs="Arial"/>
          <w:b/>
          <w:sz w:val="24"/>
          <w:szCs w:val="24"/>
        </w:rPr>
      </w:pPr>
    </w:p>
    <w:p w14:paraId="6BD7AAEA" w14:textId="77777777" w:rsidR="00EC47EE" w:rsidRDefault="00720C93" w:rsidP="00AD7EE2">
      <w:pPr>
        <w:spacing w:after="0" w:line="240" w:lineRule="auto"/>
        <w:ind w:left="360"/>
        <w:jc w:val="both"/>
        <w:rPr>
          <w:rFonts w:ascii="Arial Narrow" w:eastAsia="Adobe Heiti Std R" w:hAnsi="Arial Narrow" w:cs="Arial"/>
          <w:b/>
          <w:sz w:val="24"/>
          <w:szCs w:val="24"/>
        </w:rPr>
      </w:pPr>
      <w:r>
        <w:rPr>
          <w:rFonts w:ascii="Arial Narrow" w:eastAsia="Adobe Heiti Std R" w:hAnsi="Arial Narrow" w:cs="Arial"/>
          <w:b/>
          <w:sz w:val="24"/>
          <w:szCs w:val="24"/>
        </w:rPr>
        <w:t>Solicitud de Cambio:</w:t>
      </w:r>
    </w:p>
    <w:p w14:paraId="4BC4C6EC" w14:textId="77777777" w:rsidR="009D1454" w:rsidRDefault="00720C93" w:rsidP="00AD7EE2">
      <w:pPr>
        <w:spacing w:after="0" w:line="240" w:lineRule="auto"/>
        <w:ind w:left="360"/>
        <w:jc w:val="both"/>
        <w:rPr>
          <w:rFonts w:ascii="Arial Narrow" w:eastAsia="Adobe Heiti Std R" w:hAnsi="Arial Narrow" w:cs="Arial"/>
          <w:b/>
          <w:sz w:val="24"/>
          <w:szCs w:val="24"/>
        </w:rPr>
      </w:pPr>
      <w:r>
        <w:rPr>
          <w:rFonts w:ascii="Arial Narrow" w:eastAsia="Adobe Heiti Std R" w:hAnsi="Arial Narrow" w:cs="Arial"/>
          <w:b/>
          <w:sz w:val="24"/>
          <w:szCs w:val="24"/>
        </w:rPr>
        <w:t>Versionamiento</w:t>
      </w:r>
      <w:r w:rsidR="00942A93">
        <w:rPr>
          <w:rFonts w:ascii="Arial Narrow" w:eastAsia="Adobe Heiti Std R" w:hAnsi="Arial Narrow" w:cs="Arial"/>
          <w:b/>
          <w:sz w:val="24"/>
          <w:szCs w:val="24"/>
        </w:rPr>
        <w:t>:</w:t>
      </w:r>
    </w:p>
    <w:p w14:paraId="57102593" w14:textId="77777777" w:rsidR="002B0734" w:rsidRPr="008628AB" w:rsidRDefault="002B0734" w:rsidP="00AD7EE2">
      <w:pPr>
        <w:spacing w:after="0" w:line="240" w:lineRule="auto"/>
        <w:ind w:left="360"/>
        <w:jc w:val="both"/>
        <w:rPr>
          <w:rFonts w:ascii="Arial Narrow" w:eastAsia="Adobe Heiti Std R" w:hAnsi="Arial Narrow" w:cs="Arial"/>
          <w:b/>
          <w:sz w:val="24"/>
          <w:szCs w:val="24"/>
        </w:rPr>
      </w:pPr>
    </w:p>
    <w:p w14:paraId="217E4A14" w14:textId="77777777" w:rsidR="00AD7EE2" w:rsidRPr="008628AB" w:rsidRDefault="00AD7EE2" w:rsidP="00AD7EE2">
      <w:pPr>
        <w:spacing w:after="0" w:line="240" w:lineRule="auto"/>
        <w:jc w:val="both"/>
        <w:rPr>
          <w:rFonts w:ascii="Arial Narrow" w:eastAsia="Adobe Heiti Std R" w:hAnsi="Arial Narrow" w:cs="Arial"/>
          <w:sz w:val="24"/>
          <w:szCs w:val="24"/>
        </w:rPr>
      </w:pPr>
    </w:p>
    <w:p w14:paraId="04EC944C" w14:textId="77777777" w:rsidR="00AD7EE2" w:rsidRPr="008628AB" w:rsidRDefault="00AD7EE2" w:rsidP="00AD7EE2">
      <w:pPr>
        <w:pStyle w:val="Prrafodelista"/>
        <w:numPr>
          <w:ilvl w:val="0"/>
          <w:numId w:val="5"/>
        </w:numPr>
        <w:spacing w:after="0" w:line="240" w:lineRule="auto"/>
        <w:jc w:val="both"/>
        <w:rPr>
          <w:rFonts w:ascii="Arial Narrow" w:eastAsia="Adobe Heiti Std R" w:hAnsi="Arial Narrow" w:cs="Arial"/>
          <w:b/>
          <w:sz w:val="24"/>
          <w:szCs w:val="24"/>
        </w:rPr>
      </w:pPr>
      <w:r w:rsidRPr="008628AB">
        <w:rPr>
          <w:rFonts w:ascii="Arial Narrow" w:eastAsia="Adobe Heiti Std R" w:hAnsi="Arial Narrow" w:cs="Arial"/>
          <w:b/>
          <w:sz w:val="24"/>
          <w:szCs w:val="24"/>
        </w:rPr>
        <w:t xml:space="preserve"> ALCANCES</w:t>
      </w:r>
    </w:p>
    <w:p w14:paraId="0301CF7A" w14:textId="77777777" w:rsidR="00AD7EE2" w:rsidRDefault="00AD7EE2" w:rsidP="00AD7EE2">
      <w:pPr>
        <w:autoSpaceDE w:val="0"/>
        <w:autoSpaceDN w:val="0"/>
        <w:adjustRightInd w:val="0"/>
        <w:spacing w:after="0" w:line="240" w:lineRule="auto"/>
        <w:rPr>
          <w:rFonts w:ascii="Arial Narrow" w:eastAsia="Adobe Heiti Std R" w:hAnsi="Arial Narrow" w:cs="Arial"/>
          <w:sz w:val="24"/>
          <w:szCs w:val="24"/>
        </w:rPr>
      </w:pPr>
    </w:p>
    <w:p w14:paraId="778120B5" w14:textId="77777777" w:rsidR="00CB7AB7" w:rsidRDefault="00AD7EE2" w:rsidP="00AD7EE2">
      <w:pPr>
        <w:autoSpaceDE w:val="0"/>
        <w:autoSpaceDN w:val="0"/>
        <w:adjustRightInd w:val="0"/>
        <w:spacing w:after="0" w:line="240" w:lineRule="auto"/>
        <w:jc w:val="both"/>
        <w:rPr>
          <w:rFonts w:ascii="Arial Narrow" w:eastAsia="Adobe Heiti Std R" w:hAnsi="Arial Narrow" w:cs="Arial"/>
          <w:sz w:val="24"/>
          <w:szCs w:val="24"/>
        </w:rPr>
      </w:pPr>
      <w:r w:rsidRPr="00020AD0">
        <w:rPr>
          <w:rFonts w:ascii="Arial Narrow" w:eastAsia="Adobe Heiti Std R" w:hAnsi="Arial Narrow" w:cs="Arial"/>
          <w:sz w:val="24"/>
          <w:szCs w:val="24"/>
        </w:rPr>
        <w:t>Este procedimie</w:t>
      </w:r>
      <w:r w:rsidR="00CB7AB7">
        <w:rPr>
          <w:rFonts w:ascii="Arial Narrow" w:eastAsia="Adobe Heiti Std R" w:hAnsi="Arial Narrow" w:cs="Arial"/>
          <w:sz w:val="24"/>
          <w:szCs w:val="24"/>
        </w:rPr>
        <w:t>n</w:t>
      </w:r>
      <w:r w:rsidR="002B0734">
        <w:rPr>
          <w:rFonts w:ascii="Arial Narrow" w:eastAsia="Adobe Heiti Std R" w:hAnsi="Arial Narrow" w:cs="Arial"/>
          <w:sz w:val="24"/>
          <w:szCs w:val="24"/>
        </w:rPr>
        <w:t>to inicia desde la solicitud de cambio</w:t>
      </w:r>
      <w:r w:rsidR="00CB7AB7">
        <w:rPr>
          <w:rFonts w:ascii="Arial Narrow" w:eastAsia="Adobe Heiti Std R" w:hAnsi="Arial Narrow" w:cs="Arial"/>
          <w:sz w:val="24"/>
          <w:szCs w:val="24"/>
        </w:rPr>
        <w:t xml:space="preserve"> del proyecto</w:t>
      </w:r>
      <w:r w:rsidR="002B0734">
        <w:rPr>
          <w:rFonts w:ascii="Arial Narrow" w:eastAsia="Adobe Heiti Std R" w:hAnsi="Arial Narrow" w:cs="Arial"/>
          <w:sz w:val="24"/>
          <w:szCs w:val="24"/>
        </w:rPr>
        <w:t xml:space="preserve"> interna y/o externa </w:t>
      </w:r>
      <w:r w:rsidR="00CB7AB7">
        <w:rPr>
          <w:rFonts w:ascii="Arial Narrow" w:eastAsia="Adobe Heiti Std R" w:hAnsi="Arial Narrow" w:cs="Arial"/>
          <w:sz w:val="24"/>
          <w:szCs w:val="24"/>
        </w:rPr>
        <w:t>ha</w:t>
      </w:r>
      <w:r w:rsidR="002B0734">
        <w:rPr>
          <w:rFonts w:ascii="Arial Narrow" w:eastAsia="Adobe Heiti Std R" w:hAnsi="Arial Narrow" w:cs="Arial"/>
          <w:sz w:val="24"/>
          <w:szCs w:val="24"/>
        </w:rPr>
        <w:t>sta el cierre de la solicitud</w:t>
      </w:r>
      <w:r w:rsidR="00202020">
        <w:rPr>
          <w:rFonts w:ascii="Arial Narrow" w:eastAsia="Adobe Heiti Std R" w:hAnsi="Arial Narrow" w:cs="Arial"/>
          <w:sz w:val="24"/>
          <w:szCs w:val="24"/>
        </w:rPr>
        <w:t>.</w:t>
      </w:r>
    </w:p>
    <w:p w14:paraId="2FD0B219" w14:textId="77777777" w:rsidR="00AD7EE2" w:rsidRDefault="00AD7EE2" w:rsidP="00AD7EE2">
      <w:pPr>
        <w:autoSpaceDE w:val="0"/>
        <w:autoSpaceDN w:val="0"/>
        <w:adjustRightInd w:val="0"/>
        <w:spacing w:after="0" w:line="240" w:lineRule="auto"/>
        <w:jc w:val="both"/>
        <w:rPr>
          <w:rFonts w:ascii="Arial Narrow" w:eastAsia="Adobe Heiti Std R" w:hAnsi="Arial Narrow" w:cs="Arial"/>
          <w:b/>
          <w:sz w:val="24"/>
          <w:szCs w:val="24"/>
        </w:rPr>
      </w:pPr>
    </w:p>
    <w:p w14:paraId="744D3AAD" w14:textId="77777777" w:rsidR="009364DB" w:rsidRDefault="009364DB" w:rsidP="00AD7EE2">
      <w:pPr>
        <w:autoSpaceDE w:val="0"/>
        <w:autoSpaceDN w:val="0"/>
        <w:adjustRightInd w:val="0"/>
        <w:spacing w:after="0" w:line="240" w:lineRule="auto"/>
        <w:jc w:val="both"/>
        <w:rPr>
          <w:rFonts w:ascii="Arial Narrow" w:eastAsia="Adobe Heiti Std R" w:hAnsi="Arial Narrow" w:cs="Arial"/>
          <w:b/>
          <w:sz w:val="24"/>
          <w:szCs w:val="24"/>
        </w:rPr>
      </w:pPr>
    </w:p>
    <w:p w14:paraId="51D0F7A2" w14:textId="77777777" w:rsidR="00AD7EE2" w:rsidRPr="003631F8" w:rsidRDefault="00AD7EE2" w:rsidP="00AD7EE2">
      <w:pPr>
        <w:pStyle w:val="Prrafodelista"/>
        <w:numPr>
          <w:ilvl w:val="0"/>
          <w:numId w:val="5"/>
        </w:numPr>
        <w:autoSpaceDE w:val="0"/>
        <w:autoSpaceDN w:val="0"/>
        <w:adjustRightInd w:val="0"/>
        <w:spacing w:after="0" w:line="240" w:lineRule="auto"/>
        <w:jc w:val="both"/>
        <w:rPr>
          <w:rFonts w:ascii="Arial Narrow" w:eastAsia="Adobe Heiti Std R" w:hAnsi="Arial Narrow" w:cs="Arial"/>
          <w:b/>
          <w:sz w:val="24"/>
          <w:szCs w:val="24"/>
        </w:rPr>
      </w:pPr>
      <w:r w:rsidRPr="003631F8">
        <w:rPr>
          <w:rFonts w:ascii="Arial Narrow" w:eastAsia="Adobe Heiti Std R" w:hAnsi="Arial Narrow" w:cs="Arial"/>
          <w:b/>
          <w:sz w:val="24"/>
          <w:szCs w:val="24"/>
        </w:rPr>
        <w:lastRenderedPageBreak/>
        <w:t xml:space="preserve">ENTRADAS </w:t>
      </w:r>
    </w:p>
    <w:p w14:paraId="58B8D432" w14:textId="77777777" w:rsidR="00985959" w:rsidRPr="00985959" w:rsidRDefault="00985959" w:rsidP="00AD7EE2">
      <w:pPr>
        <w:pStyle w:val="Prrafodelista"/>
        <w:numPr>
          <w:ilvl w:val="0"/>
          <w:numId w:val="6"/>
        </w:numPr>
        <w:autoSpaceDE w:val="0"/>
        <w:autoSpaceDN w:val="0"/>
        <w:adjustRightInd w:val="0"/>
        <w:spacing w:after="0" w:line="240" w:lineRule="auto"/>
        <w:jc w:val="both"/>
        <w:rPr>
          <w:rFonts w:ascii="Arial Narrow" w:eastAsia="Adobe Heiti Std R" w:hAnsi="Arial Narrow" w:cs="Arial"/>
          <w:sz w:val="24"/>
          <w:szCs w:val="24"/>
        </w:rPr>
      </w:pPr>
      <w:r w:rsidRPr="00985959">
        <w:rPr>
          <w:rFonts w:ascii="Arial Narrow" w:eastAsia="Adobe Heiti Std R" w:hAnsi="Arial Narrow" w:cs="Arial"/>
          <w:sz w:val="24"/>
          <w:szCs w:val="24"/>
        </w:rPr>
        <w:t xml:space="preserve">Solicitud de cambio </w:t>
      </w:r>
    </w:p>
    <w:p w14:paraId="45B173E8" w14:textId="77777777" w:rsidR="00AD7EE2" w:rsidRPr="00985959" w:rsidRDefault="00AD7EE2" w:rsidP="00985959">
      <w:pPr>
        <w:autoSpaceDE w:val="0"/>
        <w:autoSpaceDN w:val="0"/>
        <w:adjustRightInd w:val="0"/>
        <w:spacing w:after="0" w:line="240" w:lineRule="auto"/>
        <w:jc w:val="both"/>
        <w:rPr>
          <w:rFonts w:ascii="Arial Narrow" w:eastAsia="Adobe Heiti Std R" w:hAnsi="Arial Narrow" w:cs="Arial"/>
          <w:sz w:val="24"/>
          <w:szCs w:val="24"/>
        </w:rPr>
      </w:pPr>
    </w:p>
    <w:p w14:paraId="43B85AC8" w14:textId="77777777" w:rsidR="00AD7EE2" w:rsidRPr="00C371C0" w:rsidRDefault="00AD7EE2" w:rsidP="00AD7EE2">
      <w:pPr>
        <w:pStyle w:val="Prrafodelista"/>
        <w:numPr>
          <w:ilvl w:val="0"/>
          <w:numId w:val="5"/>
        </w:numPr>
        <w:autoSpaceDE w:val="0"/>
        <w:autoSpaceDN w:val="0"/>
        <w:adjustRightInd w:val="0"/>
        <w:spacing w:after="0" w:line="240" w:lineRule="auto"/>
        <w:jc w:val="both"/>
        <w:rPr>
          <w:rFonts w:ascii="Arial Narrow" w:eastAsia="Adobe Heiti Std R" w:hAnsi="Arial Narrow" w:cs="Arial"/>
          <w:b/>
          <w:sz w:val="24"/>
          <w:szCs w:val="24"/>
        </w:rPr>
      </w:pPr>
      <w:r w:rsidRPr="00C371C0">
        <w:rPr>
          <w:rFonts w:ascii="Arial Narrow" w:eastAsia="Adobe Heiti Std R" w:hAnsi="Arial Narrow" w:cs="Arial"/>
          <w:b/>
          <w:sz w:val="24"/>
          <w:szCs w:val="24"/>
        </w:rPr>
        <w:t xml:space="preserve">SALIDAS </w:t>
      </w:r>
    </w:p>
    <w:p w14:paraId="127F79C9" w14:textId="77777777" w:rsidR="001B78A0" w:rsidRPr="00C371C0" w:rsidRDefault="001B78A0" w:rsidP="00AD7EE2">
      <w:pPr>
        <w:pStyle w:val="Prrafodelista"/>
        <w:numPr>
          <w:ilvl w:val="0"/>
          <w:numId w:val="6"/>
        </w:numPr>
        <w:autoSpaceDE w:val="0"/>
        <w:autoSpaceDN w:val="0"/>
        <w:adjustRightInd w:val="0"/>
        <w:spacing w:after="0" w:line="240" w:lineRule="auto"/>
        <w:jc w:val="both"/>
        <w:rPr>
          <w:rFonts w:ascii="Arial Narrow" w:eastAsia="Adobe Heiti Std R" w:hAnsi="Arial Narrow" w:cs="Arial"/>
          <w:sz w:val="24"/>
          <w:szCs w:val="24"/>
        </w:rPr>
      </w:pPr>
      <w:r w:rsidRPr="00C371C0">
        <w:rPr>
          <w:rFonts w:ascii="Arial Narrow" w:eastAsia="Adobe Heiti Std R" w:hAnsi="Arial Narrow" w:cs="Arial"/>
          <w:sz w:val="24"/>
          <w:szCs w:val="24"/>
        </w:rPr>
        <w:t xml:space="preserve">Cierre de la solicitud </w:t>
      </w:r>
    </w:p>
    <w:p w14:paraId="3F6FC04D" w14:textId="77777777" w:rsidR="00AD7EE2" w:rsidRPr="008628AB" w:rsidRDefault="00AD7EE2" w:rsidP="00AD7EE2">
      <w:pPr>
        <w:spacing w:after="0" w:line="240" w:lineRule="auto"/>
        <w:jc w:val="both"/>
        <w:rPr>
          <w:rFonts w:ascii="Arial Narrow" w:eastAsia="Adobe Heiti Std R" w:hAnsi="Arial Narrow" w:cs="Arial"/>
          <w:sz w:val="24"/>
          <w:szCs w:val="24"/>
        </w:rPr>
      </w:pPr>
    </w:p>
    <w:p w14:paraId="3D313139" w14:textId="77777777" w:rsidR="00AD7EE2" w:rsidRPr="008628AB" w:rsidRDefault="00EC32A1" w:rsidP="00AD7EE2">
      <w:pPr>
        <w:pStyle w:val="Prrafodelista"/>
        <w:numPr>
          <w:ilvl w:val="0"/>
          <w:numId w:val="5"/>
        </w:numPr>
        <w:spacing w:after="0" w:line="240" w:lineRule="auto"/>
        <w:jc w:val="both"/>
        <w:rPr>
          <w:rFonts w:ascii="Arial Narrow" w:eastAsia="Adobe Heiti Std R" w:hAnsi="Arial Narrow" w:cs="Arial"/>
          <w:b/>
          <w:sz w:val="24"/>
          <w:szCs w:val="24"/>
        </w:rPr>
      </w:pPr>
      <w:r>
        <w:rPr>
          <w:rFonts w:ascii="Arial Narrow" w:eastAsia="Adobe Heiti Std R" w:hAnsi="Arial Narrow" w:cs="Arial"/>
          <w:b/>
          <w:sz w:val="24"/>
          <w:szCs w:val="24"/>
        </w:rPr>
        <w:t xml:space="preserve"> LINEAMIENTOS DE OPERACION</w:t>
      </w:r>
    </w:p>
    <w:p w14:paraId="233A3D16" w14:textId="77777777" w:rsidR="00AD7EE2" w:rsidRPr="008628AB" w:rsidRDefault="00AD7EE2" w:rsidP="00AD7EE2">
      <w:pPr>
        <w:spacing w:after="0" w:line="240" w:lineRule="auto"/>
        <w:ind w:left="851"/>
        <w:jc w:val="both"/>
        <w:rPr>
          <w:rFonts w:ascii="Arial Narrow" w:eastAsia="Adobe Heiti Std R" w:hAnsi="Arial Narrow" w:cs="Arial"/>
          <w:b/>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94"/>
        <w:gridCol w:w="1872"/>
        <w:gridCol w:w="1335"/>
        <w:gridCol w:w="2627"/>
      </w:tblGrid>
      <w:tr w:rsidR="00AD7EE2" w:rsidRPr="008628AB" w14:paraId="7D50A2F2" w14:textId="77777777" w:rsidTr="00015A19">
        <w:trPr>
          <w:trHeight w:val="308"/>
          <w:tblHeader/>
          <w:jc w:val="center"/>
        </w:trPr>
        <w:tc>
          <w:tcPr>
            <w:tcW w:w="1696" w:type="pct"/>
            <w:shd w:val="clear" w:color="auto" w:fill="F2F2F2" w:themeFill="background1" w:themeFillShade="F2"/>
            <w:vAlign w:val="center"/>
          </w:tcPr>
          <w:p w14:paraId="0C46459E" w14:textId="77777777" w:rsidR="00AD7EE2" w:rsidRPr="008628AB" w:rsidRDefault="00AD7EE2" w:rsidP="00015A19">
            <w:pPr>
              <w:tabs>
                <w:tab w:val="left" w:pos="6946"/>
              </w:tabs>
              <w:spacing w:after="0" w:line="240" w:lineRule="auto"/>
              <w:jc w:val="center"/>
              <w:rPr>
                <w:rFonts w:ascii="Arial Narrow" w:hAnsi="Arial Narrow" w:cs="Arial"/>
                <w:b/>
                <w:bCs/>
                <w:sz w:val="24"/>
                <w:szCs w:val="24"/>
              </w:rPr>
            </w:pPr>
            <w:r w:rsidRPr="008628AB">
              <w:rPr>
                <w:rFonts w:ascii="Arial Narrow" w:hAnsi="Arial Narrow" w:cs="Arial"/>
                <w:b/>
                <w:bCs/>
                <w:sz w:val="24"/>
                <w:szCs w:val="24"/>
              </w:rPr>
              <w:t>DESCRIPCIÓN DE LA ACTIVIDAD</w:t>
            </w:r>
          </w:p>
        </w:tc>
        <w:tc>
          <w:tcPr>
            <w:tcW w:w="1060" w:type="pct"/>
            <w:shd w:val="clear" w:color="auto" w:fill="F2F2F2" w:themeFill="background1" w:themeFillShade="F2"/>
            <w:vAlign w:val="center"/>
          </w:tcPr>
          <w:p w14:paraId="7EE982F4" w14:textId="77777777" w:rsidR="00AD7EE2" w:rsidRPr="008628AB" w:rsidRDefault="006978E8" w:rsidP="006E2BA7">
            <w:pPr>
              <w:tabs>
                <w:tab w:val="left" w:pos="6946"/>
              </w:tabs>
              <w:spacing w:after="0" w:line="240" w:lineRule="auto"/>
              <w:jc w:val="center"/>
              <w:rPr>
                <w:rFonts w:ascii="Arial Narrow" w:hAnsi="Arial Narrow" w:cs="Arial"/>
                <w:b/>
                <w:bCs/>
                <w:sz w:val="24"/>
                <w:szCs w:val="24"/>
              </w:rPr>
            </w:pPr>
            <w:r>
              <w:rPr>
                <w:rFonts w:ascii="Arial Narrow" w:hAnsi="Arial Narrow" w:cs="Arial"/>
                <w:b/>
                <w:bCs/>
                <w:sz w:val="24"/>
                <w:szCs w:val="24"/>
              </w:rPr>
              <w:t>RESPONSABLE</w:t>
            </w:r>
          </w:p>
        </w:tc>
        <w:tc>
          <w:tcPr>
            <w:tcW w:w="756" w:type="pct"/>
            <w:shd w:val="clear" w:color="auto" w:fill="F2F2F2" w:themeFill="background1" w:themeFillShade="F2"/>
            <w:vAlign w:val="center"/>
          </w:tcPr>
          <w:p w14:paraId="5F51D28F" w14:textId="77777777" w:rsidR="00AD7EE2" w:rsidRPr="008628AB" w:rsidRDefault="00AD7EE2" w:rsidP="00015A19">
            <w:pPr>
              <w:tabs>
                <w:tab w:val="left" w:pos="6946"/>
              </w:tabs>
              <w:spacing w:after="0" w:line="240" w:lineRule="auto"/>
              <w:jc w:val="center"/>
              <w:rPr>
                <w:rFonts w:ascii="Arial Narrow" w:hAnsi="Arial Narrow" w:cs="Arial"/>
                <w:b/>
                <w:bCs/>
                <w:sz w:val="24"/>
                <w:szCs w:val="24"/>
              </w:rPr>
            </w:pPr>
            <w:r w:rsidRPr="008628AB">
              <w:rPr>
                <w:rFonts w:ascii="Arial Narrow" w:hAnsi="Arial Narrow" w:cs="Arial"/>
                <w:b/>
                <w:bCs/>
                <w:sz w:val="24"/>
                <w:szCs w:val="24"/>
              </w:rPr>
              <w:t>REGISTRO</w:t>
            </w:r>
          </w:p>
        </w:tc>
        <w:tc>
          <w:tcPr>
            <w:tcW w:w="1488" w:type="pct"/>
            <w:shd w:val="clear" w:color="auto" w:fill="F2F2F2" w:themeFill="background1" w:themeFillShade="F2"/>
            <w:vAlign w:val="center"/>
          </w:tcPr>
          <w:p w14:paraId="6107A4F8" w14:textId="77777777" w:rsidR="00AD7EE2" w:rsidRPr="008628AB" w:rsidRDefault="00AD7EE2" w:rsidP="00015A19">
            <w:pPr>
              <w:tabs>
                <w:tab w:val="left" w:pos="6946"/>
              </w:tabs>
              <w:spacing w:after="0" w:line="240" w:lineRule="auto"/>
              <w:jc w:val="center"/>
              <w:rPr>
                <w:rFonts w:ascii="Arial Narrow" w:hAnsi="Arial Narrow" w:cs="Arial"/>
                <w:b/>
                <w:bCs/>
                <w:sz w:val="24"/>
                <w:szCs w:val="24"/>
              </w:rPr>
            </w:pPr>
            <w:r w:rsidRPr="008628AB">
              <w:rPr>
                <w:rFonts w:ascii="Arial Narrow" w:hAnsi="Arial Narrow" w:cs="Arial"/>
                <w:b/>
                <w:bCs/>
                <w:sz w:val="24"/>
                <w:szCs w:val="24"/>
              </w:rPr>
              <w:t>VERIFICAR</w:t>
            </w:r>
          </w:p>
        </w:tc>
      </w:tr>
      <w:tr w:rsidR="009B30F7" w:rsidRPr="008628AB" w14:paraId="1A02DCB8" w14:textId="77777777" w:rsidTr="00015A19">
        <w:trPr>
          <w:trHeight w:val="966"/>
          <w:jc w:val="center"/>
        </w:trPr>
        <w:tc>
          <w:tcPr>
            <w:tcW w:w="1696" w:type="pct"/>
            <w:vAlign w:val="center"/>
          </w:tcPr>
          <w:p w14:paraId="19880A7D" w14:textId="77777777" w:rsidR="009B30F7" w:rsidRDefault="009B30F7" w:rsidP="009B30F7">
            <w:pPr>
              <w:spacing w:after="0"/>
              <w:jc w:val="both"/>
              <w:rPr>
                <w:rFonts w:ascii="Arial Narrow" w:hAnsi="Arial Narrow" w:cs="Arial"/>
                <w:sz w:val="24"/>
                <w:szCs w:val="24"/>
              </w:rPr>
            </w:pPr>
            <w:r>
              <w:rPr>
                <w:rFonts w:ascii="Arial Narrow" w:hAnsi="Arial Narrow" w:cs="Arial"/>
                <w:sz w:val="24"/>
                <w:szCs w:val="24"/>
              </w:rPr>
              <w:t xml:space="preserve">Las solicitudes de cambio pueden </w:t>
            </w:r>
            <w:r w:rsidR="00C86A4D">
              <w:rPr>
                <w:rFonts w:ascii="Arial Narrow" w:hAnsi="Arial Narrow" w:cs="Arial"/>
                <w:sz w:val="24"/>
                <w:szCs w:val="24"/>
              </w:rPr>
              <w:t xml:space="preserve">provenir de la ejecución del plan de proyecto </w:t>
            </w:r>
            <w:r>
              <w:rPr>
                <w:rFonts w:ascii="Arial Narrow" w:hAnsi="Arial Narrow" w:cs="Arial"/>
                <w:sz w:val="24"/>
                <w:szCs w:val="24"/>
              </w:rPr>
              <w:t xml:space="preserve"> o la implementación del Software </w:t>
            </w:r>
          </w:p>
        </w:tc>
        <w:tc>
          <w:tcPr>
            <w:tcW w:w="1060" w:type="pct"/>
            <w:vAlign w:val="center"/>
          </w:tcPr>
          <w:p w14:paraId="13071888" w14:textId="77777777" w:rsidR="009B30F7" w:rsidRDefault="009B30F7" w:rsidP="00015A19">
            <w:pPr>
              <w:spacing w:after="0" w:line="240" w:lineRule="auto"/>
              <w:jc w:val="center"/>
              <w:rPr>
                <w:rFonts w:ascii="Arial Narrow" w:hAnsi="Arial Narrow" w:cs="Arial"/>
                <w:sz w:val="24"/>
                <w:szCs w:val="24"/>
              </w:rPr>
            </w:pPr>
            <w:r>
              <w:rPr>
                <w:rFonts w:ascii="Arial Narrow" w:hAnsi="Arial Narrow" w:cs="Arial"/>
                <w:sz w:val="24"/>
                <w:szCs w:val="24"/>
              </w:rPr>
              <w:t>Director de proyecto</w:t>
            </w:r>
          </w:p>
        </w:tc>
        <w:tc>
          <w:tcPr>
            <w:tcW w:w="756" w:type="pct"/>
            <w:vAlign w:val="center"/>
          </w:tcPr>
          <w:p w14:paraId="1244D8F3" w14:textId="77777777" w:rsidR="009B30F7" w:rsidRDefault="00C86A4D" w:rsidP="00015A19">
            <w:pPr>
              <w:spacing w:after="0" w:line="240" w:lineRule="auto"/>
              <w:jc w:val="center"/>
              <w:rPr>
                <w:rFonts w:ascii="Arial Narrow" w:hAnsi="Arial Narrow" w:cs="Arial"/>
                <w:sz w:val="24"/>
                <w:szCs w:val="24"/>
              </w:rPr>
            </w:pPr>
            <w:r>
              <w:rPr>
                <w:rFonts w:ascii="Arial Narrow" w:hAnsi="Arial Narrow" w:cs="Arial"/>
                <w:sz w:val="24"/>
                <w:szCs w:val="24"/>
              </w:rPr>
              <w:t>Solicitud de cambio interna y/o externa</w:t>
            </w:r>
          </w:p>
        </w:tc>
        <w:tc>
          <w:tcPr>
            <w:tcW w:w="1488" w:type="pct"/>
            <w:vAlign w:val="center"/>
          </w:tcPr>
          <w:p w14:paraId="764396F3" w14:textId="77777777" w:rsidR="009B30F7" w:rsidRDefault="00C86A4D" w:rsidP="00015A19">
            <w:pPr>
              <w:spacing w:after="0" w:line="240" w:lineRule="auto"/>
              <w:jc w:val="both"/>
              <w:rPr>
                <w:rFonts w:ascii="Arial Narrow" w:hAnsi="Arial Narrow" w:cs="Arial"/>
                <w:sz w:val="24"/>
                <w:szCs w:val="24"/>
              </w:rPr>
            </w:pPr>
            <w:r>
              <w:rPr>
                <w:rFonts w:ascii="Arial Narrow" w:hAnsi="Arial Narrow" w:cs="Arial"/>
                <w:sz w:val="24"/>
                <w:szCs w:val="24"/>
              </w:rPr>
              <w:t>Se verifica la viabilidad de la solicitud de cambio.</w:t>
            </w:r>
          </w:p>
        </w:tc>
      </w:tr>
      <w:tr w:rsidR="00AD7EE2" w:rsidRPr="008628AB" w14:paraId="2BBCB342" w14:textId="77777777" w:rsidTr="00015A19">
        <w:trPr>
          <w:trHeight w:val="966"/>
          <w:jc w:val="center"/>
        </w:trPr>
        <w:tc>
          <w:tcPr>
            <w:tcW w:w="1696" w:type="pct"/>
            <w:vAlign w:val="center"/>
          </w:tcPr>
          <w:p w14:paraId="7ADA3CCE" w14:textId="77777777" w:rsidR="00AD7EE2" w:rsidRPr="008628AB" w:rsidRDefault="009C703B" w:rsidP="009C703B">
            <w:pPr>
              <w:spacing w:after="0"/>
              <w:jc w:val="both"/>
              <w:rPr>
                <w:rFonts w:ascii="Arial Narrow" w:hAnsi="Arial Narrow" w:cs="Arial"/>
                <w:sz w:val="24"/>
                <w:szCs w:val="24"/>
              </w:rPr>
            </w:pPr>
            <w:r>
              <w:rPr>
                <w:rFonts w:ascii="Arial Narrow" w:hAnsi="Arial Narrow" w:cs="Arial"/>
                <w:sz w:val="24"/>
                <w:szCs w:val="24"/>
              </w:rPr>
              <w:t>El director de proyecto recibe la solicitud, la analiza y la gestiona</w:t>
            </w:r>
            <w:r w:rsidR="00AE3EDE">
              <w:rPr>
                <w:rFonts w:ascii="Arial Narrow" w:hAnsi="Arial Narrow" w:cs="Arial"/>
                <w:sz w:val="24"/>
                <w:szCs w:val="24"/>
              </w:rPr>
              <w:t xml:space="preserve"> hasta su cierre</w:t>
            </w:r>
            <w:r>
              <w:rPr>
                <w:rFonts w:ascii="Arial Narrow" w:hAnsi="Arial Narrow" w:cs="Arial"/>
                <w:sz w:val="24"/>
                <w:szCs w:val="24"/>
              </w:rPr>
              <w:t xml:space="preserve"> con su equipo de trabajo.  </w:t>
            </w:r>
          </w:p>
        </w:tc>
        <w:tc>
          <w:tcPr>
            <w:tcW w:w="1060" w:type="pct"/>
            <w:vAlign w:val="center"/>
          </w:tcPr>
          <w:p w14:paraId="215BB35C" w14:textId="77777777" w:rsidR="00AD7EE2" w:rsidRPr="008628AB" w:rsidRDefault="009C703B" w:rsidP="00015A19">
            <w:pPr>
              <w:spacing w:after="0" w:line="240" w:lineRule="auto"/>
              <w:jc w:val="center"/>
              <w:rPr>
                <w:rFonts w:ascii="Arial Narrow" w:hAnsi="Arial Narrow" w:cs="Arial"/>
                <w:sz w:val="24"/>
                <w:szCs w:val="24"/>
              </w:rPr>
            </w:pPr>
            <w:r>
              <w:rPr>
                <w:rFonts w:ascii="Arial Narrow" w:hAnsi="Arial Narrow" w:cs="Arial"/>
                <w:sz w:val="24"/>
                <w:szCs w:val="24"/>
              </w:rPr>
              <w:t>Director de proyecto</w:t>
            </w:r>
          </w:p>
        </w:tc>
        <w:tc>
          <w:tcPr>
            <w:tcW w:w="756" w:type="pct"/>
            <w:vAlign w:val="center"/>
          </w:tcPr>
          <w:p w14:paraId="55FC8219" w14:textId="77777777" w:rsidR="000343BD" w:rsidRDefault="000343BD" w:rsidP="00015A19">
            <w:pPr>
              <w:spacing w:after="0" w:line="240" w:lineRule="auto"/>
              <w:jc w:val="center"/>
              <w:rPr>
                <w:rFonts w:ascii="Arial Narrow" w:hAnsi="Arial Narrow" w:cs="Arial"/>
                <w:sz w:val="24"/>
                <w:szCs w:val="24"/>
              </w:rPr>
            </w:pPr>
          </w:p>
          <w:p w14:paraId="5317E354" w14:textId="77777777" w:rsidR="00C32913" w:rsidRDefault="00AD7EE2" w:rsidP="00015A19">
            <w:pPr>
              <w:spacing w:after="0" w:line="240" w:lineRule="auto"/>
              <w:jc w:val="center"/>
              <w:rPr>
                <w:rFonts w:ascii="Arial Narrow" w:hAnsi="Arial Narrow" w:cs="Arial"/>
                <w:sz w:val="24"/>
                <w:szCs w:val="24"/>
              </w:rPr>
            </w:pPr>
            <w:r w:rsidRPr="008628AB">
              <w:rPr>
                <w:rFonts w:ascii="Arial Narrow" w:hAnsi="Arial Narrow" w:cs="Arial"/>
                <w:sz w:val="24"/>
                <w:szCs w:val="24"/>
              </w:rPr>
              <w:t>NA</w:t>
            </w:r>
          </w:p>
          <w:p w14:paraId="5678FD15" w14:textId="77777777" w:rsidR="00C32913" w:rsidRDefault="00C32913" w:rsidP="00C32913">
            <w:pPr>
              <w:rPr>
                <w:rFonts w:ascii="Arial Narrow" w:hAnsi="Arial Narrow" w:cs="Arial"/>
                <w:sz w:val="24"/>
                <w:szCs w:val="24"/>
              </w:rPr>
            </w:pPr>
          </w:p>
          <w:p w14:paraId="7A91FA39" w14:textId="77777777" w:rsidR="00AD7EE2" w:rsidRPr="00C32913" w:rsidRDefault="00AD7EE2" w:rsidP="00C32913">
            <w:pPr>
              <w:rPr>
                <w:rFonts w:ascii="Arial Narrow" w:hAnsi="Arial Narrow" w:cs="Arial"/>
                <w:sz w:val="24"/>
                <w:szCs w:val="24"/>
              </w:rPr>
            </w:pPr>
          </w:p>
        </w:tc>
        <w:tc>
          <w:tcPr>
            <w:tcW w:w="1488" w:type="pct"/>
            <w:vAlign w:val="center"/>
          </w:tcPr>
          <w:p w14:paraId="4D39569D" w14:textId="77777777" w:rsidR="00AD7EE2" w:rsidRPr="008628AB" w:rsidRDefault="000343BD" w:rsidP="00015A19">
            <w:pPr>
              <w:spacing w:after="0" w:line="240" w:lineRule="auto"/>
              <w:jc w:val="both"/>
              <w:rPr>
                <w:rFonts w:ascii="Arial Narrow" w:hAnsi="Arial Narrow" w:cs="Arial"/>
                <w:sz w:val="24"/>
                <w:szCs w:val="24"/>
              </w:rPr>
            </w:pPr>
            <w:r>
              <w:rPr>
                <w:rFonts w:ascii="Arial Narrow" w:hAnsi="Arial Narrow" w:cs="Arial"/>
                <w:sz w:val="24"/>
                <w:szCs w:val="24"/>
              </w:rPr>
              <w:t>Revisión de las solicitudes para determinar si viabilidad de ejecución dentro del marco del proyecto</w:t>
            </w:r>
            <w:r w:rsidR="00A7202B">
              <w:rPr>
                <w:rFonts w:ascii="Arial Narrow" w:hAnsi="Arial Narrow" w:cs="Arial"/>
                <w:sz w:val="24"/>
                <w:szCs w:val="24"/>
              </w:rPr>
              <w:t>.</w:t>
            </w:r>
          </w:p>
        </w:tc>
      </w:tr>
      <w:tr w:rsidR="003163D6" w:rsidRPr="008628AB" w14:paraId="2A47C616" w14:textId="77777777" w:rsidTr="00015A19">
        <w:trPr>
          <w:trHeight w:hRule="exact" w:val="2303"/>
          <w:jc w:val="center"/>
        </w:trPr>
        <w:tc>
          <w:tcPr>
            <w:tcW w:w="1696" w:type="pct"/>
            <w:vAlign w:val="center"/>
          </w:tcPr>
          <w:p w14:paraId="0135A5E0" w14:textId="77777777" w:rsidR="003163D6" w:rsidRPr="0061588D" w:rsidRDefault="003163D6" w:rsidP="008C252A">
            <w:pPr>
              <w:spacing w:after="0"/>
              <w:jc w:val="both"/>
              <w:rPr>
                <w:rFonts w:ascii="Arial Narrow" w:hAnsi="Arial Narrow" w:cs="Arial"/>
                <w:sz w:val="24"/>
                <w:szCs w:val="24"/>
              </w:rPr>
            </w:pPr>
            <w:r>
              <w:rPr>
                <w:rFonts w:ascii="Arial Narrow" w:hAnsi="Arial Narrow" w:cs="Arial"/>
                <w:sz w:val="24"/>
                <w:szCs w:val="24"/>
              </w:rPr>
              <w:t>En caso de aprobarse una solicitud de cambio se gestiona</w:t>
            </w:r>
            <w:r w:rsidR="008C252A">
              <w:rPr>
                <w:rFonts w:ascii="Arial Narrow" w:hAnsi="Arial Narrow" w:cs="Arial"/>
                <w:sz w:val="24"/>
                <w:szCs w:val="24"/>
              </w:rPr>
              <w:t>n</w:t>
            </w:r>
            <w:r>
              <w:rPr>
                <w:rFonts w:ascii="Arial Narrow" w:hAnsi="Arial Narrow" w:cs="Arial"/>
                <w:sz w:val="24"/>
                <w:szCs w:val="24"/>
              </w:rPr>
              <w:t xml:space="preserve"> los ajustes a los entregables que </w:t>
            </w:r>
            <w:r w:rsidR="008C252A">
              <w:rPr>
                <w:rFonts w:ascii="Arial Narrow" w:hAnsi="Arial Narrow" w:cs="Arial"/>
                <w:sz w:val="24"/>
                <w:szCs w:val="24"/>
              </w:rPr>
              <w:t>son impactados.</w:t>
            </w:r>
          </w:p>
        </w:tc>
        <w:tc>
          <w:tcPr>
            <w:tcW w:w="1060" w:type="pct"/>
            <w:vAlign w:val="center"/>
          </w:tcPr>
          <w:p w14:paraId="02292D03" w14:textId="77777777" w:rsidR="003163D6" w:rsidRDefault="00AD5904" w:rsidP="00015A19">
            <w:pPr>
              <w:spacing w:after="0" w:line="240" w:lineRule="auto"/>
              <w:jc w:val="center"/>
              <w:rPr>
                <w:rFonts w:ascii="Arial Narrow" w:hAnsi="Arial Narrow" w:cs="Arial"/>
                <w:sz w:val="24"/>
                <w:szCs w:val="24"/>
              </w:rPr>
            </w:pPr>
            <w:r>
              <w:rPr>
                <w:rFonts w:ascii="Arial Narrow" w:hAnsi="Arial Narrow" w:cs="Arial"/>
                <w:sz w:val="24"/>
                <w:szCs w:val="24"/>
              </w:rPr>
              <w:t>Director de proyecto</w:t>
            </w:r>
          </w:p>
        </w:tc>
        <w:tc>
          <w:tcPr>
            <w:tcW w:w="756" w:type="pct"/>
            <w:vAlign w:val="center"/>
          </w:tcPr>
          <w:p w14:paraId="00B08D22" w14:textId="77777777" w:rsidR="003163D6" w:rsidRDefault="004B6DE2" w:rsidP="00015A19">
            <w:pPr>
              <w:spacing w:after="0" w:line="240" w:lineRule="auto"/>
              <w:jc w:val="center"/>
              <w:rPr>
                <w:rFonts w:ascii="Arial Narrow" w:hAnsi="Arial Narrow" w:cs="Arial"/>
                <w:sz w:val="24"/>
                <w:szCs w:val="24"/>
              </w:rPr>
            </w:pPr>
            <w:r>
              <w:rPr>
                <w:rFonts w:ascii="Arial Narrow" w:hAnsi="Arial Narrow" w:cs="Arial"/>
                <w:sz w:val="24"/>
                <w:szCs w:val="24"/>
              </w:rPr>
              <w:t>Entregables</w:t>
            </w:r>
          </w:p>
        </w:tc>
        <w:tc>
          <w:tcPr>
            <w:tcW w:w="1488" w:type="pct"/>
            <w:vAlign w:val="center"/>
          </w:tcPr>
          <w:p w14:paraId="10230371" w14:textId="77777777" w:rsidR="003163D6" w:rsidRDefault="00AD5904" w:rsidP="00015A19">
            <w:pPr>
              <w:spacing w:after="0" w:line="240" w:lineRule="auto"/>
              <w:jc w:val="both"/>
              <w:rPr>
                <w:rFonts w:ascii="Arial Narrow" w:hAnsi="Arial Narrow" w:cs="Arial"/>
                <w:sz w:val="24"/>
                <w:szCs w:val="24"/>
              </w:rPr>
            </w:pPr>
            <w:r>
              <w:rPr>
                <w:rFonts w:ascii="Arial Narrow" w:hAnsi="Arial Narrow" w:cs="Arial"/>
                <w:sz w:val="24"/>
                <w:szCs w:val="24"/>
              </w:rPr>
              <w:t>Debe velar porque los ajustes se encuentren en los entregables del proyecto.</w:t>
            </w:r>
          </w:p>
        </w:tc>
      </w:tr>
      <w:tr w:rsidR="00AD7EE2" w:rsidRPr="008628AB" w14:paraId="1EEF7603" w14:textId="77777777" w:rsidTr="00015A19">
        <w:trPr>
          <w:trHeight w:hRule="exact" w:val="2303"/>
          <w:jc w:val="center"/>
        </w:trPr>
        <w:tc>
          <w:tcPr>
            <w:tcW w:w="1696" w:type="pct"/>
            <w:vAlign w:val="center"/>
          </w:tcPr>
          <w:p w14:paraId="1E870C8C" w14:textId="77777777" w:rsidR="00AD7EE2" w:rsidRPr="0061588D" w:rsidRDefault="00AD7EE2" w:rsidP="00015A19">
            <w:pPr>
              <w:spacing w:after="0"/>
              <w:jc w:val="both"/>
              <w:rPr>
                <w:rFonts w:ascii="Arial" w:hAnsi="Arial" w:cs="Arial"/>
                <w:sz w:val="24"/>
                <w:szCs w:val="24"/>
              </w:rPr>
            </w:pPr>
            <w:r w:rsidRPr="0061588D">
              <w:rPr>
                <w:rFonts w:ascii="Arial Narrow" w:hAnsi="Arial Narrow" w:cs="Arial"/>
                <w:sz w:val="24"/>
                <w:szCs w:val="24"/>
              </w:rPr>
              <w:t>Vigilar por que el procedimiento se desarrolle acorde a lo planteado y sea modificado y actualizado</w:t>
            </w:r>
            <w:r w:rsidRPr="00BF4A9F">
              <w:rPr>
                <w:rFonts w:ascii="Arial" w:hAnsi="Arial" w:cs="Arial"/>
                <w:sz w:val="24"/>
                <w:szCs w:val="24"/>
              </w:rPr>
              <w:t xml:space="preserve"> </w:t>
            </w:r>
            <w:r w:rsidRPr="0061588D">
              <w:rPr>
                <w:rFonts w:ascii="Arial Narrow" w:hAnsi="Arial Narrow" w:cs="Arial"/>
                <w:sz w:val="24"/>
                <w:szCs w:val="24"/>
              </w:rPr>
              <w:t>de acuerdo a los requerimientos determinados y evaluados</w:t>
            </w:r>
            <w:r w:rsidRPr="00BF4A9F">
              <w:rPr>
                <w:rFonts w:ascii="Arial" w:hAnsi="Arial" w:cs="Arial"/>
                <w:sz w:val="24"/>
                <w:szCs w:val="24"/>
              </w:rPr>
              <w:t xml:space="preserve"> </w:t>
            </w:r>
            <w:r w:rsidRPr="0061588D">
              <w:rPr>
                <w:rFonts w:ascii="Arial Narrow" w:hAnsi="Arial Narrow" w:cs="Arial"/>
                <w:sz w:val="24"/>
                <w:szCs w:val="24"/>
              </w:rPr>
              <w:t>a lo largo del desarrollo del proceso.</w:t>
            </w:r>
            <w:r>
              <w:rPr>
                <w:rFonts w:ascii="Arial Narrow" w:hAnsi="Arial Narrow" w:cs="Arial"/>
                <w:sz w:val="24"/>
                <w:szCs w:val="24"/>
              </w:rPr>
              <w:t xml:space="preserve"> </w:t>
            </w:r>
          </w:p>
        </w:tc>
        <w:tc>
          <w:tcPr>
            <w:tcW w:w="1060" w:type="pct"/>
            <w:vAlign w:val="center"/>
          </w:tcPr>
          <w:p w14:paraId="3DF918A6" w14:textId="77777777" w:rsidR="00AD7EE2" w:rsidRPr="008628AB" w:rsidRDefault="00AD7EE2" w:rsidP="00015A19">
            <w:pPr>
              <w:spacing w:after="0" w:line="240" w:lineRule="auto"/>
              <w:jc w:val="center"/>
              <w:rPr>
                <w:rFonts w:ascii="Arial Narrow" w:hAnsi="Arial Narrow" w:cs="Arial"/>
                <w:sz w:val="24"/>
                <w:szCs w:val="24"/>
              </w:rPr>
            </w:pPr>
            <w:r>
              <w:rPr>
                <w:rFonts w:ascii="Arial Narrow" w:hAnsi="Arial Narrow" w:cs="Arial"/>
                <w:sz w:val="24"/>
                <w:szCs w:val="24"/>
              </w:rPr>
              <w:t>Representante de la Dirección para el Sistema Integrado</w:t>
            </w:r>
          </w:p>
        </w:tc>
        <w:tc>
          <w:tcPr>
            <w:tcW w:w="756" w:type="pct"/>
            <w:vAlign w:val="center"/>
          </w:tcPr>
          <w:p w14:paraId="18335E37" w14:textId="77777777" w:rsidR="00AD7EE2" w:rsidRPr="008628AB" w:rsidRDefault="00AD7EE2" w:rsidP="00015A19">
            <w:pPr>
              <w:spacing w:after="0" w:line="240" w:lineRule="auto"/>
              <w:jc w:val="center"/>
              <w:rPr>
                <w:rFonts w:ascii="Arial Narrow" w:hAnsi="Arial Narrow" w:cs="Arial"/>
                <w:sz w:val="24"/>
                <w:szCs w:val="24"/>
              </w:rPr>
            </w:pPr>
            <w:r>
              <w:rPr>
                <w:rFonts w:ascii="Arial Narrow" w:hAnsi="Arial Narrow" w:cs="Arial"/>
                <w:sz w:val="24"/>
                <w:szCs w:val="24"/>
              </w:rPr>
              <w:t>NA</w:t>
            </w:r>
          </w:p>
        </w:tc>
        <w:tc>
          <w:tcPr>
            <w:tcW w:w="1488" w:type="pct"/>
            <w:vAlign w:val="center"/>
          </w:tcPr>
          <w:p w14:paraId="05B22985" w14:textId="77777777" w:rsidR="00AD7EE2" w:rsidRPr="008628AB" w:rsidRDefault="00AD7EE2" w:rsidP="00015A19">
            <w:pPr>
              <w:spacing w:after="0" w:line="240" w:lineRule="auto"/>
              <w:jc w:val="both"/>
              <w:rPr>
                <w:rFonts w:ascii="Arial Narrow" w:hAnsi="Arial Narrow" w:cs="Arial"/>
                <w:sz w:val="24"/>
                <w:szCs w:val="24"/>
              </w:rPr>
            </w:pPr>
            <w:r>
              <w:rPr>
                <w:rFonts w:ascii="Arial Narrow" w:hAnsi="Arial Narrow" w:cs="Arial"/>
                <w:sz w:val="24"/>
                <w:szCs w:val="24"/>
              </w:rPr>
              <w:t>Realizar revisiones cuando lo estime conveniente sobre el cumplimien</w:t>
            </w:r>
            <w:r w:rsidR="0030049C">
              <w:rPr>
                <w:rFonts w:ascii="Arial Narrow" w:hAnsi="Arial Narrow" w:cs="Arial"/>
                <w:sz w:val="24"/>
                <w:szCs w:val="24"/>
              </w:rPr>
              <w:t>to del procedimiento.</w:t>
            </w:r>
          </w:p>
        </w:tc>
      </w:tr>
      <w:tr w:rsidR="00AD7EE2" w:rsidRPr="008628AB" w14:paraId="3798535C" w14:textId="77777777" w:rsidTr="00015A19">
        <w:trPr>
          <w:trHeight w:hRule="exact" w:val="2303"/>
          <w:jc w:val="center"/>
        </w:trPr>
        <w:tc>
          <w:tcPr>
            <w:tcW w:w="1696" w:type="pct"/>
            <w:vAlign w:val="center"/>
          </w:tcPr>
          <w:p w14:paraId="638F0863" w14:textId="77777777" w:rsidR="00AD7EE2" w:rsidRPr="0061588D" w:rsidRDefault="00AD7EE2" w:rsidP="00015A19">
            <w:pPr>
              <w:spacing w:after="0"/>
              <w:jc w:val="both"/>
              <w:rPr>
                <w:rFonts w:ascii="Arial Narrow" w:hAnsi="Arial Narrow" w:cs="Arial"/>
                <w:sz w:val="24"/>
                <w:szCs w:val="24"/>
              </w:rPr>
            </w:pPr>
            <w:r>
              <w:rPr>
                <w:rFonts w:ascii="Arial Narrow" w:hAnsi="Arial Narrow" w:cs="Arial"/>
                <w:sz w:val="24"/>
                <w:szCs w:val="24"/>
              </w:rPr>
              <w:t>Ejecutar y v</w:t>
            </w:r>
            <w:r w:rsidRPr="0061588D">
              <w:rPr>
                <w:rFonts w:ascii="Arial Narrow" w:hAnsi="Arial Narrow" w:cs="Arial"/>
                <w:sz w:val="24"/>
                <w:szCs w:val="24"/>
              </w:rPr>
              <w:t>igilar por que el procedimiento se desarrolle acorde a lo planteado y sea modificado y actualizado</w:t>
            </w:r>
            <w:r w:rsidRPr="00BF4A9F">
              <w:rPr>
                <w:rFonts w:ascii="Arial" w:hAnsi="Arial" w:cs="Arial"/>
                <w:sz w:val="24"/>
                <w:szCs w:val="24"/>
              </w:rPr>
              <w:t xml:space="preserve"> </w:t>
            </w:r>
            <w:r w:rsidRPr="0061588D">
              <w:rPr>
                <w:rFonts w:ascii="Arial Narrow" w:hAnsi="Arial Narrow" w:cs="Arial"/>
                <w:sz w:val="24"/>
                <w:szCs w:val="24"/>
              </w:rPr>
              <w:t>de acuerdo a los requerimientos determinados y evaluados</w:t>
            </w:r>
            <w:r w:rsidRPr="00BF4A9F">
              <w:rPr>
                <w:rFonts w:ascii="Arial" w:hAnsi="Arial" w:cs="Arial"/>
                <w:sz w:val="24"/>
                <w:szCs w:val="24"/>
              </w:rPr>
              <w:t xml:space="preserve"> </w:t>
            </w:r>
            <w:r w:rsidRPr="0061588D">
              <w:rPr>
                <w:rFonts w:ascii="Arial Narrow" w:hAnsi="Arial Narrow" w:cs="Arial"/>
                <w:sz w:val="24"/>
                <w:szCs w:val="24"/>
              </w:rPr>
              <w:t>a lo largo del desarrollo del proceso.</w:t>
            </w:r>
          </w:p>
        </w:tc>
        <w:tc>
          <w:tcPr>
            <w:tcW w:w="1060" w:type="pct"/>
            <w:vAlign w:val="center"/>
          </w:tcPr>
          <w:p w14:paraId="014199C2" w14:textId="77777777" w:rsidR="00AD7EE2" w:rsidRDefault="0030049C" w:rsidP="00015A19">
            <w:pPr>
              <w:spacing w:after="0" w:line="240" w:lineRule="auto"/>
              <w:jc w:val="center"/>
              <w:rPr>
                <w:rFonts w:ascii="Arial Narrow" w:hAnsi="Arial Narrow" w:cs="Arial"/>
                <w:sz w:val="24"/>
                <w:szCs w:val="24"/>
              </w:rPr>
            </w:pPr>
            <w:r>
              <w:rPr>
                <w:rFonts w:ascii="Arial Narrow" w:hAnsi="Arial Narrow" w:cs="Arial"/>
                <w:sz w:val="24"/>
                <w:szCs w:val="24"/>
              </w:rPr>
              <w:t>Director de proyecto</w:t>
            </w:r>
          </w:p>
        </w:tc>
        <w:tc>
          <w:tcPr>
            <w:tcW w:w="756" w:type="pct"/>
            <w:vAlign w:val="center"/>
          </w:tcPr>
          <w:p w14:paraId="4CB44825" w14:textId="77777777" w:rsidR="00AD7EE2" w:rsidRDefault="00AD7EE2" w:rsidP="00015A19">
            <w:pPr>
              <w:spacing w:after="0" w:line="240" w:lineRule="auto"/>
              <w:jc w:val="center"/>
              <w:rPr>
                <w:rFonts w:ascii="Arial Narrow" w:hAnsi="Arial Narrow" w:cs="Arial"/>
                <w:sz w:val="24"/>
                <w:szCs w:val="24"/>
              </w:rPr>
            </w:pPr>
            <w:r>
              <w:rPr>
                <w:rFonts w:ascii="Arial Narrow" w:hAnsi="Arial Narrow" w:cs="Arial"/>
                <w:sz w:val="24"/>
                <w:szCs w:val="24"/>
              </w:rPr>
              <w:t>NA</w:t>
            </w:r>
          </w:p>
        </w:tc>
        <w:tc>
          <w:tcPr>
            <w:tcW w:w="1488" w:type="pct"/>
            <w:vAlign w:val="center"/>
          </w:tcPr>
          <w:p w14:paraId="3B4094C6" w14:textId="77777777" w:rsidR="00AD7EE2" w:rsidRDefault="00AD7EE2" w:rsidP="00015A19">
            <w:pPr>
              <w:spacing w:after="0" w:line="240" w:lineRule="auto"/>
              <w:jc w:val="both"/>
              <w:rPr>
                <w:rFonts w:ascii="Arial Narrow" w:hAnsi="Arial Narrow" w:cs="Arial"/>
                <w:sz w:val="24"/>
                <w:szCs w:val="24"/>
              </w:rPr>
            </w:pPr>
            <w:r>
              <w:rPr>
                <w:rFonts w:ascii="Arial Narrow" w:hAnsi="Arial Narrow" w:cs="Arial"/>
                <w:sz w:val="24"/>
                <w:szCs w:val="24"/>
              </w:rPr>
              <w:t>Realizar análisis periódicos del proceso estableciendo gestión para la mejora continua</w:t>
            </w:r>
          </w:p>
        </w:tc>
      </w:tr>
      <w:tr w:rsidR="00AD7EE2" w:rsidRPr="008628AB" w14:paraId="078C6069" w14:textId="77777777" w:rsidTr="00015A19">
        <w:trPr>
          <w:trHeight w:hRule="exact" w:val="2846"/>
          <w:jc w:val="center"/>
        </w:trPr>
        <w:tc>
          <w:tcPr>
            <w:tcW w:w="1696" w:type="pct"/>
            <w:vAlign w:val="center"/>
          </w:tcPr>
          <w:p w14:paraId="69C2CBAF" w14:textId="77777777" w:rsidR="00AD7EE2" w:rsidRPr="008628AB" w:rsidRDefault="00AD7EE2" w:rsidP="00015A19">
            <w:pPr>
              <w:spacing w:after="0" w:line="240" w:lineRule="auto"/>
              <w:jc w:val="both"/>
              <w:rPr>
                <w:rFonts w:ascii="Arial Narrow" w:hAnsi="Arial Narrow" w:cs="Arial"/>
                <w:sz w:val="24"/>
                <w:szCs w:val="24"/>
              </w:rPr>
            </w:pPr>
            <w:r w:rsidRPr="0061588D">
              <w:rPr>
                <w:rFonts w:ascii="Arial Narrow" w:hAnsi="Arial Narrow" w:cs="Arial"/>
                <w:sz w:val="24"/>
                <w:szCs w:val="24"/>
              </w:rPr>
              <w:lastRenderedPageBreak/>
              <w:t>Vigilar, administrar, controlar, evaluar el proceso a lo largo del desarrollo del mismo, verificar la utilización adecuada de los recursos</w:t>
            </w:r>
            <w:r w:rsidRPr="008A597B">
              <w:rPr>
                <w:rFonts w:ascii="Arial" w:hAnsi="Arial" w:cs="Arial"/>
                <w:sz w:val="24"/>
                <w:szCs w:val="24"/>
              </w:rPr>
              <w:t xml:space="preserve"> </w:t>
            </w:r>
            <w:r w:rsidRPr="0061588D">
              <w:rPr>
                <w:rFonts w:ascii="Arial Narrow" w:hAnsi="Arial Narrow" w:cs="Arial"/>
                <w:sz w:val="24"/>
                <w:szCs w:val="24"/>
              </w:rPr>
              <w:t>para el desarrollo de cada una de las</w:t>
            </w:r>
            <w:r w:rsidRPr="008A597B">
              <w:rPr>
                <w:rFonts w:ascii="Arial" w:hAnsi="Arial" w:cs="Arial"/>
                <w:sz w:val="24"/>
                <w:szCs w:val="24"/>
              </w:rPr>
              <w:t xml:space="preserve"> </w:t>
            </w:r>
            <w:r w:rsidRPr="0061588D">
              <w:rPr>
                <w:rFonts w:ascii="Arial Narrow" w:hAnsi="Arial Narrow" w:cs="Arial"/>
                <w:sz w:val="24"/>
                <w:szCs w:val="24"/>
              </w:rPr>
              <w:t>actividades de los subprocesos, identificar las NC y proponer las acciones correctivas, verificar las acciones de mejora.</w:t>
            </w:r>
          </w:p>
        </w:tc>
        <w:tc>
          <w:tcPr>
            <w:tcW w:w="1060" w:type="pct"/>
            <w:vAlign w:val="center"/>
          </w:tcPr>
          <w:p w14:paraId="710CDB8D" w14:textId="77777777" w:rsidR="00AD7EE2" w:rsidRPr="008628AB" w:rsidRDefault="00AD7EE2" w:rsidP="00015A19">
            <w:pPr>
              <w:spacing w:after="0" w:line="240" w:lineRule="auto"/>
              <w:jc w:val="center"/>
              <w:rPr>
                <w:rFonts w:ascii="Arial Narrow" w:hAnsi="Arial Narrow" w:cs="Arial"/>
                <w:sz w:val="24"/>
                <w:szCs w:val="24"/>
              </w:rPr>
            </w:pPr>
            <w:r>
              <w:rPr>
                <w:rFonts w:ascii="Arial Narrow" w:hAnsi="Arial Narrow" w:cs="Arial"/>
                <w:sz w:val="24"/>
                <w:szCs w:val="24"/>
              </w:rPr>
              <w:t>Responsables de Procesos</w:t>
            </w:r>
          </w:p>
        </w:tc>
        <w:tc>
          <w:tcPr>
            <w:tcW w:w="756" w:type="pct"/>
            <w:vAlign w:val="center"/>
          </w:tcPr>
          <w:p w14:paraId="154FAE68" w14:textId="77777777" w:rsidR="00AD7EE2" w:rsidRPr="008628AB" w:rsidRDefault="00AD7EE2" w:rsidP="00015A19">
            <w:pPr>
              <w:spacing w:after="0" w:line="240" w:lineRule="auto"/>
              <w:jc w:val="center"/>
              <w:rPr>
                <w:rFonts w:ascii="Arial Narrow" w:hAnsi="Arial Narrow" w:cs="Arial"/>
                <w:sz w:val="24"/>
                <w:szCs w:val="24"/>
              </w:rPr>
            </w:pPr>
            <w:r>
              <w:rPr>
                <w:rFonts w:ascii="Arial Narrow" w:hAnsi="Arial Narrow" w:cs="Arial"/>
                <w:sz w:val="24"/>
                <w:szCs w:val="24"/>
              </w:rPr>
              <w:t>Registro de Acciones de Mejora</w:t>
            </w:r>
          </w:p>
        </w:tc>
        <w:tc>
          <w:tcPr>
            <w:tcW w:w="1488" w:type="pct"/>
            <w:vAlign w:val="center"/>
          </w:tcPr>
          <w:p w14:paraId="2CE27AC3" w14:textId="77777777" w:rsidR="00AD7EE2" w:rsidRPr="008628AB" w:rsidRDefault="00AD7EE2" w:rsidP="00015A19">
            <w:pPr>
              <w:spacing w:after="0" w:line="240" w:lineRule="auto"/>
              <w:jc w:val="both"/>
              <w:rPr>
                <w:rFonts w:ascii="Arial Narrow" w:hAnsi="Arial Narrow" w:cs="Arial"/>
                <w:sz w:val="24"/>
                <w:szCs w:val="24"/>
              </w:rPr>
            </w:pPr>
            <w:r>
              <w:rPr>
                <w:rFonts w:ascii="Arial Narrow" w:hAnsi="Arial Narrow" w:cs="Arial"/>
                <w:sz w:val="24"/>
                <w:szCs w:val="24"/>
              </w:rPr>
              <w:t>Realizar análisis periódicos de cada proceso estableciendo gestión para la mejora continua</w:t>
            </w:r>
          </w:p>
        </w:tc>
      </w:tr>
    </w:tbl>
    <w:p w14:paraId="2F5B6041" w14:textId="77777777" w:rsidR="00AD7EE2" w:rsidRDefault="00AD7EE2" w:rsidP="00AD7EE2">
      <w:pPr>
        <w:spacing w:after="0" w:line="240" w:lineRule="auto"/>
        <w:ind w:left="851"/>
        <w:jc w:val="both"/>
        <w:rPr>
          <w:rFonts w:ascii="Arial Narrow" w:eastAsia="Adobe Heiti Std R" w:hAnsi="Arial Narrow" w:cs="Arial"/>
          <w:b/>
          <w:sz w:val="24"/>
          <w:szCs w:val="24"/>
        </w:rPr>
      </w:pPr>
    </w:p>
    <w:p w14:paraId="5F887BB9" w14:textId="77777777" w:rsidR="00AD7EE2" w:rsidRDefault="00AD7EE2" w:rsidP="00AD7EE2">
      <w:pPr>
        <w:spacing w:after="0" w:line="240" w:lineRule="auto"/>
        <w:ind w:left="851"/>
        <w:jc w:val="both"/>
        <w:rPr>
          <w:rFonts w:ascii="Arial Narrow" w:eastAsia="Adobe Heiti Std R" w:hAnsi="Arial Narrow" w:cs="Arial"/>
          <w:b/>
          <w:sz w:val="24"/>
          <w:szCs w:val="24"/>
        </w:rPr>
      </w:pPr>
    </w:p>
    <w:p w14:paraId="11FF4772" w14:textId="77777777" w:rsidR="00AD7EE2" w:rsidRPr="008628AB" w:rsidRDefault="00AD7EE2" w:rsidP="00AD7EE2">
      <w:pPr>
        <w:spacing w:after="0" w:line="240" w:lineRule="auto"/>
        <w:jc w:val="both"/>
        <w:rPr>
          <w:rFonts w:ascii="Arial Narrow" w:eastAsia="Adobe Heiti Std R" w:hAnsi="Arial Narrow" w:cs="Arial"/>
          <w:b/>
          <w:sz w:val="24"/>
          <w:szCs w:val="24"/>
        </w:rPr>
      </w:pPr>
    </w:p>
    <w:p w14:paraId="09648EB9" w14:textId="77777777" w:rsidR="00AD7EE2" w:rsidRDefault="00AD7EE2" w:rsidP="00AD7EE2">
      <w:pPr>
        <w:pStyle w:val="Prrafodelista"/>
        <w:numPr>
          <w:ilvl w:val="0"/>
          <w:numId w:val="5"/>
        </w:numPr>
        <w:spacing w:after="0" w:line="240" w:lineRule="auto"/>
        <w:jc w:val="both"/>
        <w:rPr>
          <w:rFonts w:ascii="Arial Narrow" w:eastAsia="Adobe Heiti Std R" w:hAnsi="Arial Narrow" w:cs="Arial"/>
          <w:b/>
          <w:sz w:val="24"/>
          <w:szCs w:val="24"/>
        </w:rPr>
      </w:pPr>
      <w:r w:rsidRPr="008628AB">
        <w:rPr>
          <w:rFonts w:ascii="Arial Narrow" w:eastAsia="Adobe Heiti Std R" w:hAnsi="Arial Narrow" w:cs="Arial"/>
          <w:b/>
          <w:sz w:val="24"/>
          <w:szCs w:val="24"/>
        </w:rPr>
        <w:t xml:space="preserve"> DESARROLLO DEL PROCEDIMIENTO</w:t>
      </w:r>
      <w:r w:rsidR="00202A7C">
        <w:rPr>
          <w:rFonts w:ascii="Arial Narrow" w:eastAsia="Adobe Heiti Std R" w:hAnsi="Arial Narrow" w:cs="Arial"/>
          <w:b/>
          <w:sz w:val="24"/>
          <w:szCs w:val="24"/>
        </w:rPr>
        <w:t xml:space="preserve"> </w:t>
      </w:r>
    </w:p>
    <w:p w14:paraId="71C40C6C" w14:textId="77777777" w:rsidR="00202A7C" w:rsidRDefault="00202A7C" w:rsidP="00202A7C">
      <w:pPr>
        <w:spacing w:after="0" w:line="240" w:lineRule="auto"/>
        <w:jc w:val="both"/>
        <w:rPr>
          <w:rFonts w:ascii="Arial Narrow" w:eastAsia="Adobe Heiti Std R" w:hAnsi="Arial Narrow" w:cs="Arial"/>
          <w:b/>
          <w:sz w:val="24"/>
          <w:szCs w:val="24"/>
        </w:rPr>
      </w:pPr>
    </w:p>
    <w:p w14:paraId="091D7470" w14:textId="77777777" w:rsidR="00202A7C" w:rsidRPr="00202A7C" w:rsidRDefault="00202A7C" w:rsidP="00202A7C">
      <w:r>
        <w:t xml:space="preserve"> </w:t>
      </w:r>
    </w:p>
    <w:tbl>
      <w:tblPr>
        <w:tblW w:w="10548" w:type="dxa"/>
        <w:jc w:val="center"/>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572"/>
        <w:gridCol w:w="2551"/>
        <w:gridCol w:w="4772"/>
        <w:gridCol w:w="1320"/>
        <w:gridCol w:w="1333"/>
      </w:tblGrid>
      <w:tr w:rsidR="00AD7EE2" w14:paraId="284E36C4" w14:textId="77777777" w:rsidTr="00015A19">
        <w:trPr>
          <w:trHeight w:val="780"/>
          <w:jc w:val="center"/>
        </w:trPr>
        <w:tc>
          <w:tcPr>
            <w:tcW w:w="572" w:type="dxa"/>
            <w:tcBorders>
              <w:top w:val="single" w:sz="4" w:space="0" w:color="000000"/>
              <w:left w:val="single" w:sz="4" w:space="0" w:color="000000"/>
              <w:bottom w:val="single" w:sz="4" w:space="0" w:color="000000"/>
            </w:tcBorders>
            <w:tcMar>
              <w:left w:w="103" w:type="dxa"/>
            </w:tcMar>
            <w:vAlign w:val="center"/>
          </w:tcPr>
          <w:p w14:paraId="4A08A110" w14:textId="77777777" w:rsidR="00AD7EE2" w:rsidRDefault="00AD7EE2" w:rsidP="00015A19">
            <w:pPr>
              <w:spacing w:after="0"/>
              <w:ind w:left="113" w:right="113"/>
              <w:rPr>
                <w:rFonts w:ascii="Arial Narrow" w:eastAsia="Arial Narrow" w:hAnsi="Arial Narrow" w:cs="Arial Narrow"/>
                <w:sz w:val="16"/>
                <w:szCs w:val="16"/>
              </w:rPr>
            </w:pPr>
            <w:r>
              <w:rPr>
                <w:rFonts w:ascii="Arial Narrow" w:eastAsia="Arial Narrow" w:hAnsi="Arial Narrow" w:cs="Arial Narrow"/>
                <w:sz w:val="12"/>
                <w:szCs w:val="12"/>
              </w:rPr>
              <w:t>No</w:t>
            </w:r>
          </w:p>
        </w:tc>
        <w:tc>
          <w:tcPr>
            <w:tcW w:w="2551" w:type="dxa"/>
            <w:tcBorders>
              <w:top w:val="single" w:sz="4" w:space="0" w:color="000000"/>
              <w:left w:val="single" w:sz="4" w:space="0" w:color="000000"/>
              <w:bottom w:val="single" w:sz="4" w:space="0" w:color="000000"/>
            </w:tcBorders>
            <w:tcMar>
              <w:left w:w="103" w:type="dxa"/>
            </w:tcMar>
            <w:vAlign w:val="center"/>
          </w:tcPr>
          <w:p w14:paraId="4817BB61" w14:textId="77777777" w:rsidR="00AD7EE2" w:rsidRDefault="00AD7EE2" w:rsidP="00015A19">
            <w:pPr>
              <w:spacing w:after="0"/>
              <w:jc w:val="center"/>
              <w:rPr>
                <w:sz w:val="20"/>
                <w:szCs w:val="20"/>
              </w:rPr>
            </w:pPr>
            <w:r>
              <w:rPr>
                <w:rFonts w:ascii="Arial Narrow" w:eastAsia="Arial Narrow" w:hAnsi="Arial Narrow" w:cs="Arial Narrow"/>
                <w:b/>
                <w:sz w:val="20"/>
                <w:szCs w:val="20"/>
              </w:rPr>
              <w:t xml:space="preserve">Flujo </w:t>
            </w:r>
            <w:r w:rsidR="008C252A">
              <w:rPr>
                <w:rFonts w:ascii="Arial Narrow" w:eastAsia="Arial Narrow" w:hAnsi="Arial Narrow" w:cs="Arial Narrow"/>
                <w:b/>
                <w:sz w:val="20"/>
                <w:szCs w:val="20"/>
              </w:rPr>
              <w:t>–</w:t>
            </w:r>
            <w:r>
              <w:rPr>
                <w:rFonts w:ascii="Arial Narrow" w:eastAsia="Arial Narrow" w:hAnsi="Arial Narrow" w:cs="Arial Narrow"/>
                <w:b/>
                <w:sz w:val="20"/>
                <w:szCs w:val="20"/>
              </w:rPr>
              <w:t xml:space="preserve"> grama</w:t>
            </w:r>
          </w:p>
        </w:tc>
        <w:tc>
          <w:tcPr>
            <w:tcW w:w="4772" w:type="dxa"/>
            <w:tcBorders>
              <w:top w:val="single" w:sz="4" w:space="0" w:color="000000"/>
              <w:left w:val="single" w:sz="4" w:space="0" w:color="000000"/>
              <w:bottom w:val="single" w:sz="4" w:space="0" w:color="000000"/>
            </w:tcBorders>
            <w:tcMar>
              <w:left w:w="103" w:type="dxa"/>
            </w:tcMar>
            <w:vAlign w:val="center"/>
          </w:tcPr>
          <w:p w14:paraId="517C468A" w14:textId="77777777" w:rsidR="00AD7EE2" w:rsidRDefault="00AD7EE2" w:rsidP="00015A19">
            <w:pPr>
              <w:spacing w:after="0"/>
              <w:jc w:val="center"/>
              <w:rPr>
                <w:sz w:val="20"/>
                <w:szCs w:val="20"/>
              </w:rPr>
            </w:pPr>
            <w:r>
              <w:rPr>
                <w:rFonts w:ascii="Arial Narrow" w:eastAsia="Arial Narrow" w:hAnsi="Arial Narrow" w:cs="Arial Narrow"/>
                <w:b/>
                <w:sz w:val="20"/>
                <w:szCs w:val="20"/>
              </w:rPr>
              <w:t>Descripción</w:t>
            </w:r>
          </w:p>
        </w:tc>
        <w:tc>
          <w:tcPr>
            <w:tcW w:w="1320" w:type="dxa"/>
            <w:tcBorders>
              <w:top w:val="single" w:sz="4" w:space="0" w:color="000000"/>
              <w:left w:val="single" w:sz="4" w:space="0" w:color="000000"/>
              <w:bottom w:val="single" w:sz="4" w:space="0" w:color="000000"/>
            </w:tcBorders>
            <w:tcMar>
              <w:left w:w="103" w:type="dxa"/>
            </w:tcMar>
            <w:vAlign w:val="center"/>
          </w:tcPr>
          <w:p w14:paraId="27AAEEDB" w14:textId="77777777" w:rsidR="00AD7EE2" w:rsidRDefault="00AD7EE2" w:rsidP="00015A19">
            <w:pPr>
              <w:spacing w:after="0"/>
              <w:jc w:val="center"/>
              <w:rPr>
                <w:sz w:val="20"/>
                <w:szCs w:val="20"/>
              </w:rPr>
            </w:pPr>
            <w:r>
              <w:rPr>
                <w:rFonts w:ascii="Arial Narrow" w:eastAsia="Arial Narrow" w:hAnsi="Arial Narrow" w:cs="Arial Narrow"/>
                <w:b/>
                <w:sz w:val="20"/>
                <w:szCs w:val="20"/>
              </w:rPr>
              <w:t>Responsable</w:t>
            </w:r>
          </w:p>
        </w:tc>
        <w:tc>
          <w:tcPr>
            <w:tcW w:w="1333" w:type="dxa"/>
            <w:tcBorders>
              <w:top w:val="single" w:sz="4" w:space="0" w:color="000000"/>
              <w:left w:val="single" w:sz="4" w:space="0" w:color="000000"/>
              <w:bottom w:val="single" w:sz="4" w:space="0" w:color="000000"/>
              <w:right w:val="single" w:sz="4" w:space="0" w:color="000000"/>
            </w:tcBorders>
            <w:tcMar>
              <w:left w:w="103" w:type="dxa"/>
            </w:tcMar>
            <w:vAlign w:val="center"/>
          </w:tcPr>
          <w:p w14:paraId="639A0F6A" w14:textId="77777777" w:rsidR="00AD7EE2" w:rsidRDefault="00AD7EE2" w:rsidP="00015A19">
            <w:pPr>
              <w:spacing w:after="0"/>
              <w:jc w:val="center"/>
              <w:rPr>
                <w:sz w:val="20"/>
                <w:szCs w:val="20"/>
              </w:rPr>
            </w:pPr>
            <w:r>
              <w:rPr>
                <w:rFonts w:ascii="Arial Narrow" w:eastAsia="Arial Narrow" w:hAnsi="Arial Narrow" w:cs="Arial Narrow"/>
                <w:b/>
                <w:sz w:val="20"/>
                <w:szCs w:val="20"/>
              </w:rPr>
              <w:t>Documento de Trabajo</w:t>
            </w:r>
          </w:p>
        </w:tc>
      </w:tr>
      <w:tr w:rsidR="00AD7EE2" w14:paraId="4031474E" w14:textId="77777777" w:rsidTr="00015A19">
        <w:trPr>
          <w:trHeight w:val="1327"/>
          <w:jc w:val="center"/>
        </w:trPr>
        <w:tc>
          <w:tcPr>
            <w:tcW w:w="572" w:type="dxa"/>
            <w:tcBorders>
              <w:top w:val="single" w:sz="4" w:space="0" w:color="000000"/>
              <w:left w:val="single" w:sz="4" w:space="0" w:color="000000"/>
              <w:bottom w:val="single" w:sz="4" w:space="0" w:color="000000"/>
            </w:tcBorders>
            <w:tcMar>
              <w:left w:w="103" w:type="dxa"/>
            </w:tcMar>
            <w:vAlign w:val="center"/>
          </w:tcPr>
          <w:p w14:paraId="5B97CE33" w14:textId="77777777" w:rsidR="00AD7EE2" w:rsidRDefault="00AD7EE2" w:rsidP="00015A19">
            <w:pPr>
              <w:spacing w:after="0"/>
              <w:jc w:val="center"/>
            </w:pPr>
            <w:r>
              <w:rPr>
                <w:rFonts w:ascii="Arial Narrow" w:eastAsia="Arial Narrow" w:hAnsi="Arial Narrow" w:cs="Arial Narrow"/>
                <w:sz w:val="20"/>
                <w:szCs w:val="20"/>
              </w:rPr>
              <w:t>1</w:t>
            </w:r>
          </w:p>
        </w:tc>
        <w:tc>
          <w:tcPr>
            <w:tcW w:w="2551" w:type="dxa"/>
            <w:tcBorders>
              <w:top w:val="single" w:sz="4" w:space="0" w:color="000000"/>
              <w:left w:val="single" w:sz="4" w:space="0" w:color="000000"/>
              <w:bottom w:val="single" w:sz="4" w:space="0" w:color="000000"/>
            </w:tcBorders>
            <w:tcMar>
              <w:left w:w="103" w:type="dxa"/>
            </w:tcMar>
            <w:vAlign w:val="center"/>
          </w:tcPr>
          <w:p w14:paraId="69CE61ED" w14:textId="77777777" w:rsidR="00AD7EE2" w:rsidRDefault="00B1366C" w:rsidP="00015A19">
            <w:pPr>
              <w:spacing w:after="0"/>
              <w:jc w:val="center"/>
            </w:pPr>
            <w:r>
              <w:rPr>
                <w:noProof/>
                <w:lang w:val="es-ES" w:eastAsia="es-ES"/>
              </w:rPr>
              <mc:AlternateContent>
                <mc:Choice Requires="wps">
                  <w:drawing>
                    <wp:anchor distT="0" distB="0" distL="114300" distR="114300" simplePos="0" relativeHeight="251661312" behindDoc="0" locked="0" layoutInCell="0" hidden="0" allowOverlap="1" wp14:anchorId="1D044BFD" wp14:editId="48E3F470">
                      <wp:simplePos x="0" y="0"/>
                      <wp:positionH relativeFrom="margin">
                        <wp:posOffset>35560</wp:posOffset>
                      </wp:positionH>
                      <wp:positionV relativeFrom="paragraph">
                        <wp:posOffset>90170</wp:posOffset>
                      </wp:positionV>
                      <wp:extent cx="1353185" cy="387350"/>
                      <wp:effectExtent l="0" t="0" r="18415" b="12700"/>
                      <wp:wrapNone/>
                      <wp:docPr id="6" name="Rectángulo 6"/>
                      <wp:cNvGraphicFramePr/>
                      <a:graphic xmlns:a="http://schemas.openxmlformats.org/drawingml/2006/main">
                        <a:graphicData uri="http://schemas.microsoft.com/office/word/2010/wordprocessingShape">
                          <wps:wsp>
                            <wps:cNvSpPr/>
                            <wps:spPr>
                              <a:xfrm>
                                <a:off x="0" y="0"/>
                                <a:ext cx="1353185" cy="387350"/>
                              </a:xfrm>
                              <a:prstGeom prst="rect">
                                <a:avLst/>
                              </a:prstGeom>
                              <a:solidFill>
                                <a:schemeClr val="bg1">
                                  <a:lumMod val="75000"/>
                                </a:schemeClr>
                              </a:solidFill>
                              <a:ln w="9525" cap="flat" cmpd="sng">
                                <a:solidFill>
                                  <a:srgbClr val="000000"/>
                                </a:solidFill>
                                <a:prstDash val="solid"/>
                                <a:round/>
                                <a:headEnd type="none" w="med" len="med"/>
                                <a:tailEnd type="none" w="med" len="med"/>
                              </a:ln>
                            </wps:spPr>
                            <wps:txbx>
                              <w:txbxContent>
                                <w:p w14:paraId="64F08DAD" w14:textId="77777777" w:rsidR="00AD7EE2" w:rsidRPr="00A978A7" w:rsidRDefault="00B1366C" w:rsidP="00647184">
                                  <w:pPr>
                                    <w:spacing w:line="275" w:lineRule="auto"/>
                                    <w:jc w:val="center"/>
                                    <w:textDirection w:val="btLr"/>
                                    <w:rPr>
                                      <w:b/>
                                    </w:rPr>
                                  </w:pPr>
                                  <w:r>
                                    <w:rPr>
                                      <w:rFonts w:ascii="Arial Narrow" w:eastAsia="Arial Narrow" w:hAnsi="Arial Narrow" w:cs="Arial Narrow"/>
                                      <w:b/>
                                      <w:color w:val="000000"/>
                                      <w:sz w:val="18"/>
                                    </w:rPr>
                                    <w:t>RECIBIR LA SOLICITUD DE CAMBIO</w:t>
                                  </w: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FCDB4E8" id="Rectángulo 6" o:spid="_x0000_s1026" style="position:absolute;left:0;text-align:left;margin-left:2.8pt;margin-top:7.1pt;width:106.55pt;height:3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" o:allowincell="f" fillcolor="#bfbfbf [2412]">
                      <v:stroke joinstyle="round"/>
                      <v:textbox inset="2.53958mm,1.2694mm,2.53958mm,1.2694mm">
                        <w:txbxContent>
                          <w:p w:rsidR="00AD7EE2" w:rsidRPr="00A978A7" w:rsidRDefault="00B1366C" w:rsidP="00647184">
                            <w:pPr>
                              <w:spacing w:line="275" w:lineRule="auto"/>
                              <w:jc w:val="center"/>
                              <w:textDirection w:val="btLr"/>
                              <w:rPr>
                                <w:b/>
                              </w:rPr>
                            </w:pPr>
                            <w:r>
                              <w:rPr>
                                <w:rFonts w:ascii="Arial Narrow" w:eastAsia="Arial Narrow" w:hAnsi="Arial Narrow" w:cs="Arial Narrow"/>
                                <w:b/>
                                <w:color w:val="000000"/>
                                <w:sz w:val="18"/>
                              </w:rPr>
                              <w:t>RECIBIR LA SOLICITUD DE CAMBIO</w:t>
                            </w:r>
                          </w:p>
                        </w:txbxContent>
                      </v:textbox>
                      <w10:wrap anchorx="margin"/>
                    </v:rect>
                  </w:pict>
                </mc:Fallback>
              </mc:AlternateContent>
            </w:r>
          </w:p>
        </w:tc>
        <w:tc>
          <w:tcPr>
            <w:tcW w:w="4772" w:type="dxa"/>
            <w:tcBorders>
              <w:top w:val="single" w:sz="4" w:space="0" w:color="000000"/>
              <w:left w:val="single" w:sz="4" w:space="0" w:color="000000"/>
              <w:bottom w:val="single" w:sz="4" w:space="0" w:color="000000"/>
            </w:tcBorders>
            <w:tcMar>
              <w:left w:w="103" w:type="dxa"/>
            </w:tcMar>
            <w:vAlign w:val="center"/>
          </w:tcPr>
          <w:p w14:paraId="2D8FB46A" w14:textId="77777777" w:rsidR="00AD7EE2" w:rsidRPr="00192D96" w:rsidRDefault="00204F28" w:rsidP="00401A3B">
            <w:pPr>
              <w:pStyle w:val="P1"/>
              <w:tabs>
                <w:tab w:val="left" w:pos="426"/>
              </w:tabs>
              <w:spacing w:line="276" w:lineRule="auto"/>
              <w:rPr>
                <w:rFonts w:ascii="Arial Narrow" w:eastAsia="Arial Narrow" w:hAnsi="Arial Narrow" w:cs="Arial Narrow"/>
                <w:snapToGrid/>
                <w:lang w:val="es-CO" w:eastAsia="es-CO" w:bidi="ar-SA"/>
              </w:rPr>
            </w:pPr>
            <w:r>
              <w:rPr>
                <w:rFonts w:ascii="Arial Narrow" w:eastAsia="Arial Narrow" w:hAnsi="Arial Narrow" w:cs="Arial Narrow"/>
                <w:snapToGrid/>
                <w:lang w:val="es-CO" w:eastAsia="es-CO" w:bidi="ar-SA"/>
              </w:rPr>
              <w:t xml:space="preserve">El </w:t>
            </w:r>
            <w:r w:rsidR="00401A3B">
              <w:rPr>
                <w:rFonts w:ascii="Arial Narrow" w:eastAsia="Arial Narrow" w:hAnsi="Arial Narrow" w:cs="Arial Narrow"/>
                <w:snapToGrid/>
                <w:lang w:val="es-CO" w:eastAsia="es-CO" w:bidi="ar-SA"/>
              </w:rPr>
              <w:t>Director de proyecto</w:t>
            </w:r>
            <w:r w:rsidR="00FF6CF8">
              <w:rPr>
                <w:rFonts w:ascii="Arial Narrow" w:eastAsia="Arial Narrow" w:hAnsi="Arial Narrow" w:cs="Arial Narrow"/>
                <w:snapToGrid/>
                <w:lang w:val="es-CO" w:eastAsia="es-CO" w:bidi="ar-SA"/>
              </w:rPr>
              <w:t xml:space="preserve"> recibe la solicitud de cambio interna y/o externa mediante correo y/</w:t>
            </w:r>
            <w:proofErr w:type="spellStart"/>
            <w:r w:rsidR="00FF6CF8">
              <w:rPr>
                <w:rFonts w:ascii="Arial Narrow" w:eastAsia="Arial Narrow" w:hAnsi="Arial Narrow" w:cs="Arial Narrow"/>
                <w:snapToGrid/>
                <w:lang w:val="es-CO" w:eastAsia="es-CO" w:bidi="ar-SA"/>
              </w:rPr>
              <w:t>o</w:t>
            </w:r>
            <w:proofErr w:type="spellEnd"/>
            <w:r w:rsidR="00FF6CF8">
              <w:rPr>
                <w:rFonts w:ascii="Arial Narrow" w:eastAsia="Arial Narrow" w:hAnsi="Arial Narrow" w:cs="Arial Narrow"/>
                <w:snapToGrid/>
                <w:lang w:val="es-CO" w:eastAsia="es-CO" w:bidi="ar-SA"/>
              </w:rPr>
              <w:t xml:space="preserve"> oficio, adjunto con el formato de solicitud de cambio diligenciado.</w:t>
            </w:r>
          </w:p>
        </w:tc>
        <w:tc>
          <w:tcPr>
            <w:tcW w:w="1320" w:type="dxa"/>
            <w:tcBorders>
              <w:top w:val="single" w:sz="4" w:space="0" w:color="000000"/>
              <w:left w:val="single" w:sz="4" w:space="0" w:color="000000"/>
              <w:bottom w:val="single" w:sz="4" w:space="0" w:color="000000"/>
            </w:tcBorders>
            <w:tcMar>
              <w:left w:w="103" w:type="dxa"/>
            </w:tcMar>
            <w:vAlign w:val="center"/>
          </w:tcPr>
          <w:p w14:paraId="7D090EE3" w14:textId="77777777" w:rsidR="00AD7EE2" w:rsidRDefault="009B2BDE" w:rsidP="00015A19">
            <w:pPr>
              <w:spacing w:after="0"/>
              <w:jc w:val="center"/>
            </w:pPr>
            <w:r>
              <w:rPr>
                <w:rFonts w:ascii="Arial Narrow" w:eastAsia="Arial Narrow" w:hAnsi="Arial Narrow" w:cs="Arial Narrow"/>
                <w:sz w:val="20"/>
                <w:szCs w:val="20"/>
              </w:rPr>
              <w:t>Director de proyecto</w:t>
            </w:r>
          </w:p>
        </w:tc>
        <w:tc>
          <w:tcPr>
            <w:tcW w:w="1333" w:type="dxa"/>
            <w:tcBorders>
              <w:top w:val="single" w:sz="4" w:space="0" w:color="000000"/>
              <w:left w:val="single" w:sz="4" w:space="0" w:color="000000"/>
              <w:bottom w:val="single" w:sz="4" w:space="0" w:color="000000"/>
              <w:right w:val="single" w:sz="4" w:space="0" w:color="000000"/>
            </w:tcBorders>
            <w:tcMar>
              <w:left w:w="103" w:type="dxa"/>
            </w:tcMar>
            <w:vAlign w:val="center"/>
          </w:tcPr>
          <w:p w14:paraId="5F8D0623" w14:textId="77777777" w:rsidR="00AD7EE2" w:rsidRDefault="009B2BDE" w:rsidP="003D3172">
            <w:pPr>
              <w:spacing w:after="0"/>
              <w:jc w:val="center"/>
            </w:pPr>
            <w:r w:rsidRPr="00BE7339">
              <w:rPr>
                <w:rFonts w:ascii="Arial Narrow" w:eastAsia="Arial Narrow" w:hAnsi="Arial Narrow" w:cs="Arial Narrow"/>
                <w:sz w:val="20"/>
                <w:szCs w:val="20"/>
              </w:rPr>
              <w:t xml:space="preserve">solicitud de cambio </w:t>
            </w:r>
          </w:p>
        </w:tc>
      </w:tr>
      <w:tr w:rsidR="00AD7EE2" w14:paraId="188BCDA9" w14:textId="77777777" w:rsidTr="00015A19">
        <w:trPr>
          <w:trHeight w:val="1261"/>
          <w:jc w:val="center"/>
        </w:trPr>
        <w:tc>
          <w:tcPr>
            <w:tcW w:w="572" w:type="dxa"/>
            <w:tcBorders>
              <w:top w:val="single" w:sz="4" w:space="0" w:color="000000"/>
              <w:left w:val="single" w:sz="4" w:space="0" w:color="000000"/>
              <w:bottom w:val="single" w:sz="4" w:space="0" w:color="000000"/>
            </w:tcBorders>
            <w:tcMar>
              <w:left w:w="103" w:type="dxa"/>
            </w:tcMar>
            <w:vAlign w:val="center"/>
          </w:tcPr>
          <w:p w14:paraId="3D8945F7" w14:textId="77777777" w:rsidR="00AD7EE2" w:rsidRDefault="00AD7EE2" w:rsidP="00015A19">
            <w:pPr>
              <w:spacing w:after="0"/>
              <w:jc w:val="center"/>
              <w:rPr>
                <w:rFonts w:ascii="Arial Narrow" w:eastAsia="Arial Narrow" w:hAnsi="Arial Narrow" w:cs="Arial Narrow"/>
                <w:sz w:val="20"/>
                <w:szCs w:val="20"/>
              </w:rPr>
            </w:pPr>
            <w:r>
              <w:rPr>
                <w:rFonts w:ascii="Arial Narrow" w:eastAsia="Arial Narrow" w:hAnsi="Arial Narrow" w:cs="Arial Narrow"/>
                <w:sz w:val="20"/>
                <w:szCs w:val="20"/>
              </w:rPr>
              <w:t>2</w:t>
            </w:r>
          </w:p>
        </w:tc>
        <w:tc>
          <w:tcPr>
            <w:tcW w:w="2551" w:type="dxa"/>
            <w:tcBorders>
              <w:top w:val="single" w:sz="4" w:space="0" w:color="000000"/>
              <w:left w:val="single" w:sz="4" w:space="0" w:color="000000"/>
              <w:bottom w:val="single" w:sz="4" w:space="0" w:color="000000"/>
            </w:tcBorders>
            <w:tcMar>
              <w:left w:w="103" w:type="dxa"/>
            </w:tcMar>
            <w:vAlign w:val="center"/>
          </w:tcPr>
          <w:p w14:paraId="564DEB46" w14:textId="77777777" w:rsidR="00AD7EE2" w:rsidRDefault="00AD7EE2" w:rsidP="00015A19">
            <w:pPr>
              <w:spacing w:after="0"/>
              <w:jc w:val="center"/>
              <w:rPr>
                <w:noProof/>
                <w:lang w:val="es-MX" w:eastAsia="es-MX"/>
              </w:rPr>
            </w:pPr>
            <w:r>
              <w:rPr>
                <w:noProof/>
                <w:lang w:val="es-ES" w:eastAsia="es-ES"/>
              </w:rPr>
              <mc:AlternateContent>
                <mc:Choice Requires="wps">
                  <w:drawing>
                    <wp:inline distT="0" distB="0" distL="114935" distR="114935" wp14:anchorId="6C254A1F" wp14:editId="6D997481">
                      <wp:extent cx="1397203" cy="581025"/>
                      <wp:effectExtent l="0" t="0" r="12700" b="28575"/>
                      <wp:docPr id="9" name="Proceso alternativo 9"/>
                      <wp:cNvGraphicFramePr/>
                      <a:graphic xmlns:a="http://schemas.openxmlformats.org/drawingml/2006/main">
                        <a:graphicData uri="http://schemas.microsoft.com/office/word/2010/wordprocessingShape">
                          <wps:wsp>
                            <wps:cNvSpPr/>
                            <wps:spPr>
                              <a:xfrm>
                                <a:off x="0" y="0"/>
                                <a:ext cx="1397203" cy="581025"/>
                              </a:xfrm>
                              <a:prstGeom prst="flowChartAlternateProcess">
                                <a:avLst/>
                              </a:prstGeom>
                              <a:noFill/>
                              <a:ln w="9525" cap="flat" cmpd="sng">
                                <a:solidFill>
                                  <a:srgbClr val="000000"/>
                                </a:solidFill>
                                <a:prstDash val="solid"/>
                                <a:miter/>
                                <a:headEnd type="none" w="med" len="med"/>
                                <a:tailEnd type="none" w="med" len="med"/>
                              </a:ln>
                            </wps:spPr>
                            <wps:txbx>
                              <w:txbxContent>
                                <w:p w14:paraId="4A391F54" w14:textId="77777777" w:rsidR="00AD7EE2" w:rsidRPr="00EC4D99" w:rsidRDefault="00B1366C" w:rsidP="00C553F3">
                                  <w:pPr>
                                    <w:spacing w:line="275" w:lineRule="auto"/>
                                    <w:jc w:val="center"/>
                                    <w:textDirection w:val="btLr"/>
                                    <w:rPr>
                                      <w:b/>
                                    </w:rPr>
                                  </w:pPr>
                                  <w:r>
                                    <w:rPr>
                                      <w:rFonts w:ascii="Arial Narrow" w:eastAsia="Arial Narrow" w:hAnsi="Arial Narrow" w:cs="Arial Narrow"/>
                                      <w:b/>
                                      <w:color w:val="000000"/>
                                      <w:sz w:val="18"/>
                                    </w:rPr>
                                    <w:t>REALIZAR EL ANÁLISIS DE LA SOLICITUD DE CAMBIO</w:t>
                                  </w:r>
                                </w:p>
                              </w:txbxContent>
                            </wps:txbx>
                            <wps:bodyPr lIns="91425" tIns="45700" rIns="91425" bIns="45700" anchor="t" anchorCtr="0"/>
                          </wps:wsp>
                        </a:graphicData>
                      </a:graphic>
                    </wp:inline>
                  </w:drawing>
                </mc:Choice>
                <mc:Fallback>
                  <w:pict>
                    <v:shapetype w14:anchorId="13851F8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9" o:spid="_x0000_s1027" type="#_x0000_t176" style="width:110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" filled="f">
                      <v:textbox inset="2.53958mm,1.2694mm,2.53958mm,1.2694mm">
                        <w:txbxContent>
                          <w:p w:rsidR="00AD7EE2" w:rsidRPr="00EC4D99" w:rsidRDefault="00B1366C" w:rsidP="00C553F3">
                            <w:pPr>
                              <w:spacing w:line="275" w:lineRule="auto"/>
                              <w:jc w:val="center"/>
                              <w:textDirection w:val="btLr"/>
                              <w:rPr>
                                <w:b/>
                              </w:rPr>
                            </w:pPr>
                            <w:r>
                              <w:rPr>
                                <w:rFonts w:ascii="Arial Narrow" w:eastAsia="Arial Narrow" w:hAnsi="Arial Narrow" w:cs="Arial Narrow"/>
                                <w:b/>
                                <w:color w:val="000000"/>
                                <w:sz w:val="18"/>
                              </w:rPr>
                              <w:t>REALIZAR EL ANÁLISIS DE LA SOLICITUD DE CAMBIO</w:t>
                            </w:r>
                          </w:p>
                        </w:txbxContent>
                      </v:textbox>
                      <w10:anchorlock/>
                    </v:shape>
                  </w:pict>
                </mc:Fallback>
              </mc:AlternateContent>
            </w:r>
          </w:p>
        </w:tc>
        <w:tc>
          <w:tcPr>
            <w:tcW w:w="4772" w:type="dxa"/>
            <w:tcBorders>
              <w:top w:val="single" w:sz="4" w:space="0" w:color="000000"/>
              <w:left w:val="single" w:sz="4" w:space="0" w:color="000000"/>
              <w:bottom w:val="single" w:sz="4" w:space="0" w:color="000000"/>
            </w:tcBorders>
            <w:tcMar>
              <w:left w:w="103" w:type="dxa"/>
            </w:tcMar>
            <w:vAlign w:val="center"/>
          </w:tcPr>
          <w:p w14:paraId="0647AE68" w14:textId="77777777" w:rsidR="00AD7EE2" w:rsidRPr="007A288F" w:rsidRDefault="004D200C" w:rsidP="00AE766F">
            <w:pPr>
              <w:spacing w:after="0" w:line="240" w:lineRule="auto"/>
              <w:jc w:val="both"/>
              <w:rPr>
                <w:rFonts w:ascii="Arial Narrow" w:eastAsia="Arial Narrow" w:hAnsi="Arial Narrow" w:cs="Arial Narrow"/>
                <w:sz w:val="20"/>
                <w:szCs w:val="20"/>
              </w:rPr>
            </w:pPr>
            <w:r>
              <w:rPr>
                <w:rFonts w:ascii="Arial Narrow" w:eastAsia="Arial Narrow" w:hAnsi="Arial Narrow" w:cs="Arial Narrow"/>
                <w:sz w:val="20"/>
                <w:szCs w:val="20"/>
              </w:rPr>
              <w:t>Se realiza el análisis de la</w:t>
            </w:r>
            <w:r w:rsidR="003F2473">
              <w:rPr>
                <w:rFonts w:ascii="Arial Narrow" w:eastAsia="Arial Narrow" w:hAnsi="Arial Narrow" w:cs="Arial Narrow"/>
                <w:sz w:val="20"/>
                <w:szCs w:val="20"/>
              </w:rPr>
              <w:t xml:space="preserve"> solicitud de cambio teniendo </w:t>
            </w:r>
            <w:r w:rsidR="00AE766F">
              <w:rPr>
                <w:rFonts w:ascii="Arial Narrow" w:eastAsia="Arial Narrow" w:hAnsi="Arial Narrow" w:cs="Arial Narrow"/>
                <w:sz w:val="20"/>
                <w:szCs w:val="20"/>
              </w:rPr>
              <w:t>en cuenta su factibilidad (</w:t>
            </w:r>
            <w:r>
              <w:rPr>
                <w:rFonts w:ascii="Arial Narrow" w:eastAsia="Arial Narrow" w:hAnsi="Arial Narrow" w:cs="Arial Narrow"/>
                <w:sz w:val="20"/>
                <w:szCs w:val="20"/>
              </w:rPr>
              <w:t>tiempo, costos</w:t>
            </w:r>
            <w:r w:rsidR="00AE766F">
              <w:rPr>
                <w:rFonts w:ascii="Arial Narrow" w:eastAsia="Arial Narrow" w:hAnsi="Arial Narrow" w:cs="Arial Narrow"/>
                <w:sz w:val="20"/>
                <w:szCs w:val="20"/>
              </w:rPr>
              <w:t xml:space="preserve"> y</w:t>
            </w:r>
            <w:r>
              <w:rPr>
                <w:rFonts w:ascii="Arial Narrow" w:eastAsia="Arial Narrow" w:hAnsi="Arial Narrow" w:cs="Arial Narrow"/>
                <w:sz w:val="20"/>
                <w:szCs w:val="20"/>
              </w:rPr>
              <w:t xml:space="preserve"> recursos</w:t>
            </w:r>
            <w:r w:rsidR="00AE766F">
              <w:rPr>
                <w:rFonts w:ascii="Arial Narrow" w:eastAsia="Arial Narrow" w:hAnsi="Arial Narrow" w:cs="Arial Narrow"/>
                <w:sz w:val="20"/>
                <w:szCs w:val="20"/>
              </w:rPr>
              <w:t>)</w:t>
            </w:r>
            <w:r>
              <w:rPr>
                <w:rFonts w:ascii="Arial Narrow" w:eastAsia="Arial Narrow" w:hAnsi="Arial Narrow" w:cs="Arial Narrow"/>
                <w:sz w:val="20"/>
                <w:szCs w:val="20"/>
              </w:rPr>
              <w:t xml:space="preserve"> desarrollados en el cr</w:t>
            </w:r>
            <w:r w:rsidR="00AE766F">
              <w:rPr>
                <w:rFonts w:ascii="Arial Narrow" w:eastAsia="Arial Narrow" w:hAnsi="Arial Narrow" w:cs="Arial Narrow"/>
                <w:sz w:val="20"/>
                <w:szCs w:val="20"/>
              </w:rPr>
              <w:t>onograma inicial.</w:t>
            </w:r>
          </w:p>
        </w:tc>
        <w:tc>
          <w:tcPr>
            <w:tcW w:w="1320" w:type="dxa"/>
            <w:tcBorders>
              <w:top w:val="single" w:sz="4" w:space="0" w:color="000000"/>
              <w:left w:val="single" w:sz="4" w:space="0" w:color="000000"/>
              <w:bottom w:val="single" w:sz="4" w:space="0" w:color="000000"/>
            </w:tcBorders>
            <w:tcMar>
              <w:left w:w="103" w:type="dxa"/>
            </w:tcMar>
            <w:vAlign w:val="center"/>
          </w:tcPr>
          <w:p w14:paraId="06FA7452" w14:textId="77777777" w:rsidR="00AD7EE2" w:rsidRDefault="00987245" w:rsidP="00015A19">
            <w:pPr>
              <w:spacing w:after="0"/>
              <w:jc w:val="center"/>
              <w:rPr>
                <w:rFonts w:ascii="Arial Narrow" w:eastAsia="Arial Narrow" w:hAnsi="Arial Narrow" w:cs="Arial Narrow"/>
                <w:sz w:val="20"/>
                <w:szCs w:val="20"/>
              </w:rPr>
            </w:pPr>
            <w:commentRangeStart w:id="3"/>
            <w:r>
              <w:rPr>
                <w:rFonts w:ascii="Arial Narrow" w:eastAsia="Arial Narrow" w:hAnsi="Arial Narrow" w:cs="Arial Narrow"/>
                <w:sz w:val="20"/>
                <w:szCs w:val="20"/>
              </w:rPr>
              <w:t xml:space="preserve">Director de proyecto </w:t>
            </w:r>
            <w:commentRangeEnd w:id="3"/>
            <w:r w:rsidR="00344986">
              <w:rPr>
                <w:rStyle w:val="Refdecomentario"/>
              </w:rPr>
              <w:commentReference w:id="3"/>
            </w:r>
          </w:p>
        </w:tc>
        <w:tc>
          <w:tcPr>
            <w:tcW w:w="1333" w:type="dxa"/>
            <w:tcBorders>
              <w:top w:val="single" w:sz="4" w:space="0" w:color="000000"/>
              <w:left w:val="single" w:sz="4" w:space="0" w:color="000000"/>
              <w:bottom w:val="single" w:sz="4" w:space="0" w:color="000000"/>
              <w:right w:val="single" w:sz="4" w:space="0" w:color="000000"/>
            </w:tcBorders>
            <w:tcMar>
              <w:left w:w="103" w:type="dxa"/>
            </w:tcMar>
            <w:vAlign w:val="center"/>
          </w:tcPr>
          <w:p w14:paraId="514D2B87" w14:textId="77777777" w:rsidR="00AD7EE2" w:rsidRDefault="003D3172" w:rsidP="00015A19">
            <w:pPr>
              <w:spacing w:after="0"/>
              <w:jc w:val="center"/>
              <w:rPr>
                <w:rFonts w:ascii="Arial Narrow" w:eastAsia="Arial Narrow" w:hAnsi="Arial Narrow" w:cs="Arial Narrow"/>
                <w:sz w:val="20"/>
                <w:szCs w:val="20"/>
              </w:rPr>
            </w:pPr>
            <w:r>
              <w:rPr>
                <w:rFonts w:ascii="Arial Narrow" w:eastAsia="Arial Narrow" w:hAnsi="Arial Narrow" w:cs="Arial Narrow"/>
                <w:sz w:val="20"/>
                <w:szCs w:val="20"/>
              </w:rPr>
              <w:t>Acta de control de cambio</w:t>
            </w:r>
          </w:p>
        </w:tc>
      </w:tr>
      <w:tr w:rsidR="00AD7EE2" w14:paraId="03EB6E74" w14:textId="77777777" w:rsidTr="00015A19">
        <w:trPr>
          <w:trHeight w:val="1081"/>
          <w:jc w:val="center"/>
        </w:trPr>
        <w:tc>
          <w:tcPr>
            <w:tcW w:w="572" w:type="dxa"/>
            <w:tcBorders>
              <w:top w:val="single" w:sz="4" w:space="0" w:color="000000"/>
              <w:left w:val="single" w:sz="4" w:space="0" w:color="000000"/>
              <w:bottom w:val="single" w:sz="4" w:space="0" w:color="000000"/>
            </w:tcBorders>
            <w:tcMar>
              <w:left w:w="103" w:type="dxa"/>
            </w:tcMar>
            <w:vAlign w:val="center"/>
          </w:tcPr>
          <w:p w14:paraId="465D8A49" w14:textId="77777777" w:rsidR="00AD7EE2" w:rsidRDefault="00AD7EE2" w:rsidP="00015A19">
            <w:pPr>
              <w:spacing w:after="0"/>
              <w:jc w:val="center"/>
            </w:pPr>
            <w:r>
              <w:t>3</w:t>
            </w:r>
          </w:p>
        </w:tc>
        <w:tc>
          <w:tcPr>
            <w:tcW w:w="2551" w:type="dxa"/>
            <w:tcBorders>
              <w:top w:val="single" w:sz="4" w:space="0" w:color="000000"/>
              <w:left w:val="single" w:sz="4" w:space="0" w:color="000000"/>
              <w:bottom w:val="single" w:sz="4" w:space="0" w:color="000000"/>
            </w:tcBorders>
            <w:tcMar>
              <w:left w:w="103" w:type="dxa"/>
            </w:tcMar>
            <w:vAlign w:val="center"/>
          </w:tcPr>
          <w:p w14:paraId="0D8EEDB6" w14:textId="77777777" w:rsidR="00AD7EE2" w:rsidRDefault="0057029E" w:rsidP="00015A19">
            <w:pPr>
              <w:spacing w:after="0"/>
              <w:jc w:val="center"/>
              <w:rPr>
                <w:noProof/>
              </w:rPr>
            </w:pPr>
            <w:r>
              <w:rPr>
                <w:noProof/>
                <w:lang w:val="es-ES" w:eastAsia="es-ES"/>
              </w:rPr>
              <mc:AlternateContent>
                <mc:Choice Requires="wps">
                  <w:drawing>
                    <wp:inline distT="0" distB="0" distL="114935" distR="114935" wp14:anchorId="331772C6" wp14:editId="259ADDCA">
                      <wp:extent cx="1495425" cy="723900"/>
                      <wp:effectExtent l="19050" t="19050" r="47625" b="38100"/>
                      <wp:docPr id="3" name="Decisión 3"/>
                      <wp:cNvGraphicFramePr/>
                      <a:graphic xmlns:a="http://schemas.openxmlformats.org/drawingml/2006/main">
                        <a:graphicData uri="http://schemas.microsoft.com/office/word/2010/wordprocessingShape">
                          <wps:wsp>
                            <wps:cNvSpPr/>
                            <wps:spPr>
                              <a:xfrm>
                                <a:off x="0" y="0"/>
                                <a:ext cx="1495425" cy="72390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14:paraId="4C2D8D51" w14:textId="77777777" w:rsidR="0057029E" w:rsidRPr="0050260F" w:rsidRDefault="0057029E" w:rsidP="0057029E">
                                  <w:pPr>
                                    <w:spacing w:line="275" w:lineRule="auto"/>
                                    <w:jc w:val="center"/>
                                    <w:textDirection w:val="btLr"/>
                                    <w:rPr>
                                      <w:sz w:val="10"/>
                                      <w:szCs w:val="10"/>
                                    </w:rPr>
                                  </w:pPr>
                                  <w:r w:rsidRPr="009E29EF">
                                    <w:rPr>
                                      <w:rFonts w:ascii="Arial Narrow" w:eastAsia="Arial Narrow" w:hAnsi="Arial Narrow" w:cs="Arial Narrow"/>
                                      <w:color w:val="000000"/>
                                      <w:sz w:val="12"/>
                                      <w:szCs w:val="12"/>
                                    </w:rPr>
                                    <w:t>¿</w:t>
                                  </w:r>
                                  <w:r w:rsidR="00D4721C" w:rsidRPr="0050260F">
                                    <w:rPr>
                                      <w:rFonts w:ascii="Arial Narrow" w:eastAsia="Arial Narrow" w:hAnsi="Arial Narrow" w:cs="Arial Narrow"/>
                                      <w:color w:val="000000"/>
                                      <w:sz w:val="10"/>
                                      <w:szCs w:val="10"/>
                                    </w:rPr>
                                    <w:t xml:space="preserve">SE ACEPTA </w:t>
                                  </w:r>
                                  <w:proofErr w:type="spellStart"/>
                                  <w:r w:rsidR="00D4721C" w:rsidRPr="0050260F">
                                    <w:rPr>
                                      <w:rFonts w:ascii="Arial Narrow" w:eastAsia="Arial Narrow" w:hAnsi="Arial Narrow" w:cs="Arial Narrow"/>
                                      <w:color w:val="000000"/>
                                      <w:sz w:val="10"/>
                                      <w:szCs w:val="10"/>
                                    </w:rPr>
                                    <w:t>Ó</w:t>
                                  </w:r>
                                  <w:proofErr w:type="spellEnd"/>
                                  <w:r w:rsidR="00D4721C" w:rsidRPr="0050260F">
                                    <w:rPr>
                                      <w:rFonts w:ascii="Arial Narrow" w:eastAsia="Arial Narrow" w:hAnsi="Arial Narrow" w:cs="Arial Narrow"/>
                                      <w:color w:val="000000"/>
                                      <w:sz w:val="10"/>
                                      <w:szCs w:val="10"/>
                                    </w:rPr>
                                    <w:t xml:space="preserve"> RECHAZA LA SOLICITUD?</w:t>
                                  </w:r>
                                </w:p>
                                <w:p w14:paraId="0A934D32" w14:textId="77777777" w:rsidR="0057029E" w:rsidRDefault="0057029E" w:rsidP="0057029E">
                                  <w:pPr>
                                    <w:spacing w:line="275" w:lineRule="auto"/>
                                    <w:textDirection w:val="btLr"/>
                                  </w:pPr>
                                </w:p>
                              </w:txbxContent>
                            </wps:txbx>
                            <wps:bodyPr lIns="91425" tIns="45700" rIns="91425" bIns="45700" anchor="t" anchorCtr="0"/>
                          </wps:wsp>
                        </a:graphicData>
                      </a:graphic>
                    </wp:inline>
                  </w:drawing>
                </mc:Choice>
                <mc:Fallback>
                  <w:pict>
                    <v:shapetype w14:anchorId="4CEF3266" id="_x0000_t110" coordsize="21600,21600" o:spt="110" path="m10800,l,10800,10800,21600,21600,10800xe">
                      <v:stroke joinstyle="miter"/>
                      <v:path gradientshapeok="t" o:connecttype="rect" textboxrect="5400,5400,16200,16200"/>
                    </v:shapetype>
                    <v:shape id="Decisión 3" o:spid="_x0000_s1028" type="#_x0000_t110" style="width:117.75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">
                      <v:textbox inset="2.53958mm,1.2694mm,2.53958mm,1.2694mm">
                        <w:txbxContent>
                          <w:p w:rsidR="0057029E" w:rsidRPr="0050260F" w:rsidRDefault="0057029E" w:rsidP="0057029E">
                            <w:pPr>
                              <w:spacing w:line="275" w:lineRule="auto"/>
                              <w:jc w:val="center"/>
                              <w:textDirection w:val="btLr"/>
                              <w:rPr>
                                <w:sz w:val="10"/>
                                <w:szCs w:val="10"/>
                              </w:rPr>
                            </w:pPr>
                            <w:r w:rsidRPr="009E29EF">
                              <w:rPr>
                                <w:rFonts w:ascii="Arial Narrow" w:eastAsia="Arial Narrow" w:hAnsi="Arial Narrow" w:cs="Arial Narrow"/>
                                <w:color w:val="000000"/>
                                <w:sz w:val="12"/>
                                <w:szCs w:val="12"/>
                              </w:rPr>
                              <w:t>¿</w:t>
                            </w:r>
                            <w:r w:rsidR="00D4721C" w:rsidRPr="0050260F">
                              <w:rPr>
                                <w:rFonts w:ascii="Arial Narrow" w:eastAsia="Arial Narrow" w:hAnsi="Arial Narrow" w:cs="Arial Narrow"/>
                                <w:color w:val="000000"/>
                                <w:sz w:val="10"/>
                                <w:szCs w:val="10"/>
                              </w:rPr>
                              <w:t xml:space="preserve">SE ACEPTA </w:t>
                            </w:r>
                            <w:proofErr w:type="spellStart"/>
                            <w:r w:rsidR="00D4721C" w:rsidRPr="0050260F">
                              <w:rPr>
                                <w:rFonts w:ascii="Arial Narrow" w:eastAsia="Arial Narrow" w:hAnsi="Arial Narrow" w:cs="Arial Narrow"/>
                                <w:color w:val="000000"/>
                                <w:sz w:val="10"/>
                                <w:szCs w:val="10"/>
                              </w:rPr>
                              <w:t>Ó</w:t>
                            </w:r>
                            <w:proofErr w:type="spellEnd"/>
                            <w:r w:rsidR="00D4721C" w:rsidRPr="0050260F">
                              <w:rPr>
                                <w:rFonts w:ascii="Arial Narrow" w:eastAsia="Arial Narrow" w:hAnsi="Arial Narrow" w:cs="Arial Narrow"/>
                                <w:color w:val="000000"/>
                                <w:sz w:val="10"/>
                                <w:szCs w:val="10"/>
                              </w:rPr>
                              <w:t xml:space="preserve"> RECHAZA LA SOLICITUD?</w:t>
                            </w:r>
                          </w:p>
                          <w:p w:rsidR="0057029E" w:rsidRDefault="0057029E" w:rsidP="0057029E">
                            <w:pPr>
                              <w:spacing w:line="275" w:lineRule="auto"/>
                              <w:textDirection w:val="btLr"/>
                            </w:pPr>
                          </w:p>
                        </w:txbxContent>
                      </v:textbox>
                      <w10:anchorlock/>
                    </v:shape>
                  </w:pict>
                </mc:Fallback>
              </mc:AlternateContent>
            </w:r>
          </w:p>
        </w:tc>
        <w:tc>
          <w:tcPr>
            <w:tcW w:w="4772" w:type="dxa"/>
            <w:tcBorders>
              <w:top w:val="single" w:sz="4" w:space="0" w:color="000000"/>
              <w:left w:val="single" w:sz="4" w:space="0" w:color="000000"/>
              <w:bottom w:val="single" w:sz="4" w:space="0" w:color="000000"/>
            </w:tcBorders>
            <w:tcMar>
              <w:left w:w="103" w:type="dxa"/>
            </w:tcMar>
            <w:vAlign w:val="center"/>
          </w:tcPr>
          <w:p w14:paraId="3F4214C4" w14:textId="77777777" w:rsidR="00AD7EE2" w:rsidRPr="0039341A" w:rsidRDefault="003710B3" w:rsidP="00015A19">
            <w:pPr>
              <w:spacing w:after="0" w:line="240" w:lineRule="auto"/>
              <w:jc w:val="both"/>
              <w:rPr>
                <w:rFonts w:ascii="Arial Narrow" w:eastAsia="Arial Narrow" w:hAnsi="Arial Narrow" w:cs="Arial Narrow"/>
              </w:rPr>
            </w:pPr>
            <w:r>
              <w:rPr>
                <w:rFonts w:ascii="Arial Narrow" w:eastAsia="Arial Narrow" w:hAnsi="Arial Narrow" w:cs="Arial Narrow"/>
              </w:rPr>
              <w:t xml:space="preserve">Si cumple los criterios de factibilidad, </w:t>
            </w:r>
            <w:r w:rsidR="00BA0C27">
              <w:rPr>
                <w:rFonts w:ascii="Arial Narrow" w:eastAsia="Arial Narrow" w:hAnsi="Arial Narrow" w:cs="Arial Narrow"/>
              </w:rPr>
              <w:t>continúa</w:t>
            </w:r>
            <w:r>
              <w:rPr>
                <w:rFonts w:ascii="Arial Narrow" w:eastAsia="Arial Narrow" w:hAnsi="Arial Narrow" w:cs="Arial Narrow"/>
              </w:rPr>
              <w:t xml:space="preserve"> con la siguiente actividad, sino </w:t>
            </w:r>
            <w:r w:rsidR="00DC0C11">
              <w:rPr>
                <w:rFonts w:ascii="Arial Narrow" w:eastAsia="Arial Narrow" w:hAnsi="Arial Narrow" w:cs="Arial Narrow"/>
              </w:rPr>
              <w:t>le comunico</w:t>
            </w:r>
            <w:r w:rsidR="00227519">
              <w:rPr>
                <w:rFonts w:ascii="Arial Narrow" w:eastAsia="Arial Narrow" w:hAnsi="Arial Narrow" w:cs="Arial Narrow"/>
              </w:rPr>
              <w:t xml:space="preserve"> al cliente que la solicitud esta fuera de la factibilidad inicial del proyecto</w:t>
            </w:r>
            <w:r w:rsidR="00DC0C11">
              <w:rPr>
                <w:rFonts w:ascii="Arial Narrow" w:eastAsia="Arial Narrow" w:hAnsi="Arial Narrow" w:cs="Arial Narrow"/>
              </w:rPr>
              <w:t xml:space="preserve"> </w:t>
            </w:r>
            <w:r w:rsidR="00DC4D55">
              <w:rPr>
                <w:rFonts w:ascii="Arial Narrow" w:eastAsia="Arial Narrow" w:hAnsi="Arial Narrow" w:cs="Arial Narrow"/>
              </w:rPr>
              <w:t>y se cierra el proceso.</w:t>
            </w:r>
          </w:p>
        </w:tc>
        <w:tc>
          <w:tcPr>
            <w:tcW w:w="1320" w:type="dxa"/>
            <w:tcBorders>
              <w:top w:val="single" w:sz="4" w:space="0" w:color="000000"/>
              <w:left w:val="single" w:sz="4" w:space="0" w:color="000000"/>
              <w:bottom w:val="single" w:sz="4" w:space="0" w:color="000000"/>
            </w:tcBorders>
            <w:tcMar>
              <w:left w:w="103" w:type="dxa"/>
            </w:tcMar>
            <w:vAlign w:val="center"/>
          </w:tcPr>
          <w:p w14:paraId="65237F23" w14:textId="77777777" w:rsidR="00AD7EE2" w:rsidRDefault="00DC4D55" w:rsidP="00015A19">
            <w:pPr>
              <w:spacing w:after="0"/>
              <w:jc w:val="center"/>
            </w:pPr>
            <w:bookmarkStart w:id="4" w:name="_GoBack"/>
            <w:bookmarkEnd w:id="4"/>
            <w:r>
              <w:rPr>
                <w:rFonts w:ascii="Arial Narrow" w:eastAsia="Arial Narrow" w:hAnsi="Arial Narrow" w:cs="Arial Narrow"/>
                <w:sz w:val="20"/>
                <w:szCs w:val="20"/>
              </w:rPr>
              <w:t>Director del proyecto</w:t>
            </w:r>
          </w:p>
        </w:tc>
        <w:tc>
          <w:tcPr>
            <w:tcW w:w="1333" w:type="dxa"/>
            <w:tcBorders>
              <w:top w:val="single" w:sz="4" w:space="0" w:color="000000"/>
              <w:left w:val="single" w:sz="4" w:space="0" w:color="000000"/>
              <w:bottom w:val="single" w:sz="4" w:space="0" w:color="000000"/>
              <w:right w:val="single" w:sz="4" w:space="0" w:color="000000"/>
            </w:tcBorders>
            <w:tcMar>
              <w:left w:w="103" w:type="dxa"/>
            </w:tcMar>
            <w:vAlign w:val="center"/>
          </w:tcPr>
          <w:p w14:paraId="1DD15D0D" w14:textId="77777777" w:rsidR="00AD7EE2" w:rsidRDefault="003C5B95" w:rsidP="00015A19">
            <w:pPr>
              <w:spacing w:after="0"/>
              <w:jc w:val="center"/>
            </w:pPr>
            <w:r>
              <w:rPr>
                <w:rFonts w:ascii="Arial Narrow" w:eastAsia="Arial Narrow" w:hAnsi="Arial Narrow" w:cs="Arial Narrow"/>
                <w:sz w:val="20"/>
                <w:szCs w:val="20"/>
              </w:rPr>
              <w:t>Acta de control de cambio</w:t>
            </w:r>
            <w:r w:rsidR="001A2449">
              <w:rPr>
                <w:rFonts w:ascii="Arial Narrow" w:eastAsia="Arial Narrow" w:hAnsi="Arial Narrow" w:cs="Arial Narrow"/>
                <w:sz w:val="20"/>
                <w:szCs w:val="20"/>
              </w:rPr>
              <w:t xml:space="preserve"> cuando no se comunica a través de oficio.</w:t>
            </w:r>
          </w:p>
        </w:tc>
      </w:tr>
      <w:tr w:rsidR="009E29EF" w14:paraId="762622E2" w14:textId="77777777" w:rsidTr="00015A19">
        <w:trPr>
          <w:trHeight w:val="1081"/>
          <w:jc w:val="center"/>
        </w:trPr>
        <w:tc>
          <w:tcPr>
            <w:tcW w:w="572" w:type="dxa"/>
            <w:tcBorders>
              <w:top w:val="single" w:sz="4" w:space="0" w:color="000000"/>
              <w:left w:val="single" w:sz="4" w:space="0" w:color="000000"/>
              <w:bottom w:val="single" w:sz="4" w:space="0" w:color="000000"/>
            </w:tcBorders>
            <w:tcMar>
              <w:left w:w="103" w:type="dxa"/>
            </w:tcMar>
            <w:vAlign w:val="center"/>
          </w:tcPr>
          <w:p w14:paraId="79F90A7D" w14:textId="77777777" w:rsidR="009E29EF" w:rsidRDefault="009E29EF" w:rsidP="00015A19">
            <w:pPr>
              <w:spacing w:after="0"/>
              <w:jc w:val="center"/>
            </w:pPr>
            <w:r w:rsidRPr="008C252A">
              <w:t>4</w:t>
            </w:r>
          </w:p>
        </w:tc>
        <w:tc>
          <w:tcPr>
            <w:tcW w:w="2551" w:type="dxa"/>
            <w:tcBorders>
              <w:top w:val="single" w:sz="4" w:space="0" w:color="000000"/>
              <w:left w:val="single" w:sz="4" w:space="0" w:color="000000"/>
              <w:bottom w:val="single" w:sz="4" w:space="0" w:color="000000"/>
            </w:tcBorders>
            <w:tcMar>
              <w:left w:w="103" w:type="dxa"/>
            </w:tcMar>
            <w:vAlign w:val="center"/>
          </w:tcPr>
          <w:p w14:paraId="62146002" w14:textId="77777777" w:rsidR="009E29EF" w:rsidRDefault="009F0DAD" w:rsidP="00015A19">
            <w:pPr>
              <w:spacing w:after="0"/>
              <w:jc w:val="center"/>
              <w:rPr>
                <w:noProof/>
              </w:rPr>
            </w:pPr>
            <w:r>
              <w:rPr>
                <w:noProof/>
                <w:lang w:val="es-ES" w:eastAsia="es-ES"/>
              </w:rPr>
              <mc:AlternateContent>
                <mc:Choice Requires="wps">
                  <w:drawing>
                    <wp:inline distT="0" distB="0" distL="114935" distR="114935" wp14:anchorId="413B4947" wp14:editId="1A76F9CB">
                      <wp:extent cx="1214324" cy="577901"/>
                      <wp:effectExtent l="0" t="0" r="24130" b="12700"/>
                      <wp:docPr id="7" name="Proceso alternativo 7"/>
                      <wp:cNvGraphicFramePr/>
                      <a:graphic xmlns:a="http://schemas.openxmlformats.org/drawingml/2006/main">
                        <a:graphicData uri="http://schemas.microsoft.com/office/word/2010/wordprocessingShape">
                          <wps:wsp>
                            <wps:cNvSpPr/>
                            <wps:spPr>
                              <a:xfrm>
                                <a:off x="0" y="0"/>
                                <a:ext cx="1214324" cy="577901"/>
                              </a:xfrm>
                              <a:prstGeom prst="flowChartAlternateProcess">
                                <a:avLst/>
                              </a:prstGeom>
                              <a:noFill/>
                              <a:ln w="9525" cap="flat" cmpd="sng">
                                <a:solidFill>
                                  <a:srgbClr val="000000"/>
                                </a:solidFill>
                                <a:prstDash val="solid"/>
                                <a:miter/>
                                <a:headEnd type="none" w="med" len="med"/>
                                <a:tailEnd type="none" w="med" len="med"/>
                              </a:ln>
                            </wps:spPr>
                            <wps:txbx>
                              <w:txbxContent>
                                <w:p w14:paraId="7360EECE" w14:textId="77777777" w:rsidR="009F0DAD" w:rsidRPr="00E45386" w:rsidRDefault="00E45386" w:rsidP="009F0DAD">
                                  <w:pPr>
                                    <w:spacing w:line="275" w:lineRule="auto"/>
                                    <w:jc w:val="center"/>
                                    <w:textDirection w:val="btLr"/>
                                    <w:rPr>
                                      <w:b/>
                                    </w:rPr>
                                  </w:pPr>
                                  <w:r w:rsidRPr="00E45386">
                                    <w:rPr>
                                      <w:rFonts w:ascii="Arial Narrow" w:eastAsia="Arial Narrow" w:hAnsi="Arial Narrow" w:cs="Arial Narrow"/>
                                      <w:b/>
                                      <w:color w:val="000000"/>
                                      <w:sz w:val="18"/>
                                    </w:rPr>
                                    <w:t>GESTIONAR SOLICITUD DE CAMBIO</w:t>
                                  </w:r>
                                </w:p>
                              </w:txbxContent>
                            </wps:txbx>
                            <wps:bodyPr lIns="91425" tIns="45700" rIns="91425" bIns="45700" anchor="t" anchorCtr="0"/>
                          </wps:wsp>
                        </a:graphicData>
                      </a:graphic>
                    </wp:inline>
                  </w:drawing>
                </mc:Choice>
                <mc:Fallback>
                  <w:pict>
                    <v:shape w14:anchorId="75D56854" id="Proceso alternativo 7" o:spid="_x0000_s1029" type="#_x0000_t176" style="width:95.6pt;height: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" filled="f">
                      <v:textbox inset="2.53958mm,1.2694mm,2.53958mm,1.2694mm">
                        <w:txbxContent>
                          <w:p w:rsidR="009F0DAD" w:rsidRPr="00E45386" w:rsidRDefault="00E45386" w:rsidP="009F0DAD">
                            <w:pPr>
                              <w:spacing w:line="275" w:lineRule="auto"/>
                              <w:jc w:val="center"/>
                              <w:textDirection w:val="btLr"/>
                              <w:rPr>
                                <w:b/>
                              </w:rPr>
                            </w:pPr>
                            <w:r w:rsidRPr="00E45386">
                              <w:rPr>
                                <w:rFonts w:ascii="Arial Narrow" w:eastAsia="Arial Narrow" w:hAnsi="Arial Narrow" w:cs="Arial Narrow"/>
                                <w:b/>
                                <w:color w:val="000000"/>
                                <w:sz w:val="18"/>
                              </w:rPr>
                              <w:t>GESTIONAR SOLICITUD DE CAMBIO</w:t>
                            </w:r>
                          </w:p>
                        </w:txbxContent>
                      </v:textbox>
                      <w10:anchorlock/>
                    </v:shape>
                  </w:pict>
                </mc:Fallback>
              </mc:AlternateContent>
            </w:r>
          </w:p>
        </w:tc>
        <w:tc>
          <w:tcPr>
            <w:tcW w:w="4772" w:type="dxa"/>
            <w:tcBorders>
              <w:top w:val="single" w:sz="4" w:space="0" w:color="000000"/>
              <w:left w:val="single" w:sz="4" w:space="0" w:color="000000"/>
              <w:bottom w:val="single" w:sz="4" w:space="0" w:color="000000"/>
            </w:tcBorders>
            <w:tcMar>
              <w:left w:w="103" w:type="dxa"/>
            </w:tcMar>
            <w:vAlign w:val="center"/>
          </w:tcPr>
          <w:p w14:paraId="42B41DA5" w14:textId="77777777" w:rsidR="009E29EF" w:rsidRPr="00826BCA" w:rsidRDefault="008C252A" w:rsidP="00015A19">
            <w:pPr>
              <w:spacing w:after="0" w:line="240" w:lineRule="auto"/>
              <w:jc w:val="both"/>
              <w:rPr>
                <w:rFonts w:ascii="Arial Narrow" w:eastAsia="Arial Narrow" w:hAnsi="Arial Narrow" w:cs="Arial Narrow"/>
                <w:highlight w:val="yellow"/>
              </w:rPr>
            </w:pPr>
            <w:r w:rsidRPr="008C252A">
              <w:rPr>
                <w:rFonts w:ascii="Arial Narrow" w:eastAsia="Arial Narrow" w:hAnsi="Arial Narrow" w:cs="Arial Narrow"/>
              </w:rPr>
              <w:t xml:space="preserve">Una vez se haya aprobado la solicitud de cambio se realizan los ajustes inherentes a los entregables </w:t>
            </w:r>
            <w:r>
              <w:rPr>
                <w:rFonts w:ascii="Arial Narrow" w:eastAsia="Arial Narrow" w:hAnsi="Arial Narrow" w:cs="Arial Narrow"/>
              </w:rPr>
              <w:t>validando que corresponda al cambio solicitado</w:t>
            </w:r>
          </w:p>
        </w:tc>
        <w:tc>
          <w:tcPr>
            <w:tcW w:w="1320" w:type="dxa"/>
            <w:tcBorders>
              <w:top w:val="single" w:sz="4" w:space="0" w:color="000000"/>
              <w:left w:val="single" w:sz="4" w:space="0" w:color="000000"/>
              <w:bottom w:val="single" w:sz="4" w:space="0" w:color="000000"/>
            </w:tcBorders>
            <w:tcMar>
              <w:left w:w="103" w:type="dxa"/>
            </w:tcMar>
            <w:vAlign w:val="center"/>
          </w:tcPr>
          <w:p w14:paraId="12E21285" w14:textId="77777777" w:rsidR="009E29EF" w:rsidRDefault="005B6A48" w:rsidP="00015A19">
            <w:pPr>
              <w:spacing w:after="0"/>
              <w:jc w:val="center"/>
              <w:rPr>
                <w:rFonts w:ascii="Arial Narrow" w:eastAsia="Arial Narrow" w:hAnsi="Arial Narrow" w:cs="Arial Narrow"/>
                <w:sz w:val="20"/>
                <w:szCs w:val="20"/>
              </w:rPr>
            </w:pPr>
            <w:r>
              <w:rPr>
                <w:rFonts w:ascii="Arial Narrow" w:eastAsia="Arial Narrow" w:hAnsi="Arial Narrow" w:cs="Arial Narrow"/>
                <w:sz w:val="20"/>
                <w:szCs w:val="20"/>
              </w:rPr>
              <w:t>Director de proyecto</w:t>
            </w:r>
          </w:p>
        </w:tc>
        <w:tc>
          <w:tcPr>
            <w:tcW w:w="1333" w:type="dxa"/>
            <w:tcBorders>
              <w:top w:val="single" w:sz="4" w:space="0" w:color="000000"/>
              <w:left w:val="single" w:sz="4" w:space="0" w:color="000000"/>
              <w:bottom w:val="single" w:sz="4" w:space="0" w:color="000000"/>
              <w:right w:val="single" w:sz="4" w:space="0" w:color="000000"/>
            </w:tcBorders>
            <w:tcMar>
              <w:left w:w="103" w:type="dxa"/>
            </w:tcMar>
            <w:vAlign w:val="center"/>
          </w:tcPr>
          <w:p w14:paraId="05ED280D" w14:textId="77777777" w:rsidR="009E29EF" w:rsidRPr="00384962" w:rsidRDefault="005B6A48" w:rsidP="00015A19">
            <w:pPr>
              <w:spacing w:after="0"/>
              <w:jc w:val="center"/>
              <w:rPr>
                <w:rFonts w:ascii="Arial Narrow" w:eastAsia="Arial Narrow" w:hAnsi="Arial Narrow" w:cs="Arial Narrow"/>
                <w:sz w:val="20"/>
                <w:szCs w:val="20"/>
              </w:rPr>
            </w:pPr>
            <w:r>
              <w:rPr>
                <w:rFonts w:ascii="Arial Narrow" w:eastAsia="Arial Narrow" w:hAnsi="Arial Narrow" w:cs="Arial Narrow"/>
                <w:sz w:val="20"/>
                <w:szCs w:val="20"/>
              </w:rPr>
              <w:t>Verificar inclusión de ajustes en los entregables.</w:t>
            </w:r>
          </w:p>
        </w:tc>
      </w:tr>
      <w:tr w:rsidR="00AD7EE2" w14:paraId="4CFC5B24" w14:textId="77777777" w:rsidTr="00015A19">
        <w:trPr>
          <w:trHeight w:val="1267"/>
          <w:jc w:val="center"/>
        </w:trPr>
        <w:tc>
          <w:tcPr>
            <w:tcW w:w="572" w:type="dxa"/>
            <w:tcBorders>
              <w:top w:val="single" w:sz="4" w:space="0" w:color="000000"/>
              <w:left w:val="single" w:sz="4" w:space="0" w:color="000000"/>
              <w:bottom w:val="single" w:sz="4" w:space="0" w:color="000000"/>
            </w:tcBorders>
            <w:tcMar>
              <w:left w:w="103" w:type="dxa"/>
            </w:tcMar>
            <w:vAlign w:val="center"/>
          </w:tcPr>
          <w:p w14:paraId="30151FBB" w14:textId="77777777" w:rsidR="00AD7EE2" w:rsidRDefault="00E46DA7" w:rsidP="00015A19">
            <w:pPr>
              <w:spacing w:after="0"/>
              <w:jc w:val="center"/>
            </w:pPr>
            <w:r>
              <w:t>5</w:t>
            </w:r>
          </w:p>
        </w:tc>
        <w:tc>
          <w:tcPr>
            <w:tcW w:w="2551" w:type="dxa"/>
            <w:tcBorders>
              <w:top w:val="single" w:sz="4" w:space="0" w:color="000000"/>
              <w:left w:val="single" w:sz="4" w:space="0" w:color="000000"/>
              <w:bottom w:val="single" w:sz="4" w:space="0" w:color="000000"/>
            </w:tcBorders>
            <w:tcMar>
              <w:left w:w="103" w:type="dxa"/>
            </w:tcMar>
            <w:vAlign w:val="center"/>
          </w:tcPr>
          <w:p w14:paraId="356F0481" w14:textId="77777777" w:rsidR="00AD7EE2" w:rsidRDefault="00AD7EE2" w:rsidP="00015A19">
            <w:pPr>
              <w:spacing w:after="0"/>
              <w:jc w:val="center"/>
              <w:rPr>
                <w:noProof/>
                <w:lang w:val="es-MX" w:eastAsia="es-MX"/>
              </w:rPr>
            </w:pPr>
            <w:r>
              <w:rPr>
                <w:noProof/>
                <w:lang w:val="es-ES" w:eastAsia="es-ES"/>
              </w:rPr>
              <mc:AlternateContent>
                <mc:Choice Requires="wps">
                  <w:drawing>
                    <wp:inline distT="0" distB="0" distL="114935" distR="114935" wp14:anchorId="6159A1C8" wp14:editId="46A068F9">
                      <wp:extent cx="1155700" cy="409651"/>
                      <wp:effectExtent l="0" t="0" r="25400" b="28575"/>
                      <wp:docPr id="20" name="Proceso alternativo 20"/>
                      <wp:cNvGraphicFramePr/>
                      <a:graphic xmlns:a="http://schemas.openxmlformats.org/drawingml/2006/main">
                        <a:graphicData uri="http://schemas.microsoft.com/office/word/2010/wordprocessingShape">
                          <wps:wsp>
                            <wps:cNvSpPr/>
                            <wps:spPr>
                              <a:xfrm>
                                <a:off x="0" y="0"/>
                                <a:ext cx="1155700" cy="409651"/>
                              </a:xfrm>
                              <a:prstGeom prst="flowChartAlternateProcess">
                                <a:avLst/>
                              </a:prstGeom>
                              <a:noFill/>
                              <a:ln w="9525" cap="flat" cmpd="sng">
                                <a:solidFill>
                                  <a:srgbClr val="000000"/>
                                </a:solidFill>
                                <a:prstDash val="solid"/>
                                <a:miter/>
                                <a:headEnd type="none" w="med" len="med"/>
                                <a:tailEnd type="none" w="med" len="med"/>
                              </a:ln>
                            </wps:spPr>
                            <wps:txbx>
                              <w:txbxContent>
                                <w:p w14:paraId="341A6747" w14:textId="77777777" w:rsidR="00AD7EE2" w:rsidRPr="00E45386" w:rsidRDefault="00E45386" w:rsidP="00227519">
                                  <w:pPr>
                                    <w:spacing w:line="275" w:lineRule="auto"/>
                                    <w:jc w:val="center"/>
                                    <w:textDirection w:val="btLr"/>
                                    <w:rPr>
                                      <w:b/>
                                    </w:rPr>
                                  </w:pPr>
                                  <w:r w:rsidRPr="00E45386">
                                    <w:rPr>
                                      <w:rFonts w:ascii="Arial Narrow" w:eastAsia="Arial Narrow" w:hAnsi="Arial Narrow" w:cs="Arial Narrow"/>
                                      <w:b/>
                                      <w:color w:val="000000"/>
                                      <w:sz w:val="18"/>
                                    </w:rPr>
                                    <w:t>CERRAR LA SOLICITUD</w:t>
                                  </w:r>
                                </w:p>
                              </w:txbxContent>
                            </wps:txbx>
                            <wps:bodyPr lIns="91425" tIns="45700" rIns="91425" bIns="45700" anchor="t" anchorCtr="0"/>
                          </wps:wsp>
                        </a:graphicData>
                      </a:graphic>
                    </wp:inline>
                  </w:drawing>
                </mc:Choice>
                <mc:Fallback>
                  <w:pict>
                    <v:shape w14:anchorId="583B577A" id="Proceso alternativo 20" o:spid="_x0000_s1030" type="#_x0000_t176" style="width:91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" filled="f">
                      <v:textbox inset="2.53958mm,1.2694mm,2.53958mm,1.2694mm">
                        <w:txbxContent>
                          <w:p w:rsidR="00AD7EE2" w:rsidRPr="00E45386" w:rsidRDefault="00E45386" w:rsidP="00227519">
                            <w:pPr>
                              <w:spacing w:line="275" w:lineRule="auto"/>
                              <w:jc w:val="center"/>
                              <w:textDirection w:val="btLr"/>
                              <w:rPr>
                                <w:b/>
                              </w:rPr>
                            </w:pPr>
                            <w:r w:rsidRPr="00E45386">
                              <w:rPr>
                                <w:rFonts w:ascii="Arial Narrow" w:eastAsia="Arial Narrow" w:hAnsi="Arial Narrow" w:cs="Arial Narrow"/>
                                <w:b/>
                                <w:color w:val="000000"/>
                                <w:sz w:val="18"/>
                              </w:rPr>
                              <w:t>CERRAR LA SOLICITUD</w:t>
                            </w:r>
                          </w:p>
                        </w:txbxContent>
                      </v:textbox>
                      <w10:anchorlock/>
                    </v:shape>
                  </w:pict>
                </mc:Fallback>
              </mc:AlternateContent>
            </w:r>
          </w:p>
        </w:tc>
        <w:tc>
          <w:tcPr>
            <w:tcW w:w="4772" w:type="dxa"/>
            <w:tcBorders>
              <w:top w:val="single" w:sz="4" w:space="0" w:color="000000"/>
              <w:left w:val="single" w:sz="4" w:space="0" w:color="000000"/>
              <w:bottom w:val="single" w:sz="4" w:space="0" w:color="000000"/>
            </w:tcBorders>
            <w:tcMar>
              <w:left w:w="103" w:type="dxa"/>
            </w:tcMar>
            <w:vAlign w:val="center"/>
          </w:tcPr>
          <w:p w14:paraId="7F0C8BD8" w14:textId="77777777" w:rsidR="00AD7EE2" w:rsidRPr="00777D1E" w:rsidRDefault="008C252A" w:rsidP="00015A19">
            <w:pPr>
              <w:pStyle w:val="P1"/>
              <w:tabs>
                <w:tab w:val="left" w:pos="426"/>
              </w:tabs>
              <w:spacing w:line="276" w:lineRule="auto"/>
              <w:rPr>
                <w:rFonts w:ascii="Arial Narrow" w:eastAsia="Arial Narrow" w:hAnsi="Arial Narrow" w:cs="Arial Narrow"/>
                <w:snapToGrid/>
                <w:lang w:val="es-CO" w:eastAsia="es-CO" w:bidi="ar-SA"/>
              </w:rPr>
            </w:pPr>
            <w:r>
              <w:rPr>
                <w:rFonts w:ascii="Arial Narrow" w:eastAsia="Arial Narrow" w:hAnsi="Arial Narrow" w:cs="Arial Narrow"/>
                <w:snapToGrid/>
                <w:lang w:val="es-CO" w:eastAsia="es-CO" w:bidi="ar-SA"/>
              </w:rPr>
              <w:t>Se verifica que la gestión de solicitud de cambio haya sido satisfactoria.</w:t>
            </w:r>
            <w:r w:rsidR="003C3D08">
              <w:rPr>
                <w:rFonts w:ascii="Arial Narrow" w:eastAsia="Arial Narrow" w:hAnsi="Arial Narrow" w:cs="Arial Narrow"/>
                <w:snapToGrid/>
                <w:lang w:val="es-CO" w:eastAsia="es-CO" w:bidi="ar-SA"/>
              </w:rPr>
              <w:t xml:space="preserve">  Cuando aplique se notifica al cliente de los cambios y/o ajustes realizados. Igualmente se actualiza el repositorio.</w:t>
            </w:r>
          </w:p>
        </w:tc>
        <w:tc>
          <w:tcPr>
            <w:tcW w:w="1320" w:type="dxa"/>
            <w:tcBorders>
              <w:top w:val="single" w:sz="4" w:space="0" w:color="000000"/>
              <w:left w:val="single" w:sz="4" w:space="0" w:color="000000"/>
              <w:bottom w:val="single" w:sz="4" w:space="0" w:color="000000"/>
            </w:tcBorders>
            <w:tcMar>
              <w:left w:w="103" w:type="dxa"/>
            </w:tcMar>
            <w:vAlign w:val="center"/>
          </w:tcPr>
          <w:p w14:paraId="1F5DEC82" w14:textId="77777777" w:rsidR="00AD7EE2" w:rsidRDefault="0049152A" w:rsidP="00015A19">
            <w:pPr>
              <w:spacing w:after="0"/>
              <w:jc w:val="center"/>
              <w:rPr>
                <w:rFonts w:ascii="Arial Narrow" w:eastAsia="Arial Narrow" w:hAnsi="Arial Narrow" w:cs="Arial Narrow"/>
                <w:sz w:val="20"/>
                <w:szCs w:val="20"/>
              </w:rPr>
            </w:pPr>
            <w:r>
              <w:rPr>
                <w:rFonts w:ascii="Arial Narrow" w:eastAsia="Arial Narrow" w:hAnsi="Arial Narrow" w:cs="Arial Narrow"/>
                <w:sz w:val="20"/>
                <w:szCs w:val="20"/>
              </w:rPr>
              <w:t>Director de proyectos</w:t>
            </w:r>
          </w:p>
        </w:tc>
        <w:tc>
          <w:tcPr>
            <w:tcW w:w="1333" w:type="dxa"/>
            <w:tcBorders>
              <w:top w:val="single" w:sz="4" w:space="0" w:color="000000"/>
              <w:left w:val="single" w:sz="4" w:space="0" w:color="000000"/>
              <w:bottom w:val="single" w:sz="4" w:space="0" w:color="000000"/>
              <w:right w:val="single" w:sz="4" w:space="0" w:color="000000"/>
            </w:tcBorders>
            <w:tcMar>
              <w:left w:w="103" w:type="dxa"/>
            </w:tcMar>
            <w:vAlign w:val="center"/>
          </w:tcPr>
          <w:p w14:paraId="7147079F" w14:textId="77777777" w:rsidR="00AD7EE2" w:rsidRDefault="0049152A" w:rsidP="00015A19">
            <w:pPr>
              <w:spacing w:after="0"/>
              <w:jc w:val="center"/>
              <w:rPr>
                <w:rFonts w:ascii="Arial Narrow" w:eastAsia="Arial Narrow" w:hAnsi="Arial Narrow" w:cs="Arial Narrow"/>
                <w:sz w:val="20"/>
                <w:szCs w:val="20"/>
              </w:rPr>
            </w:pPr>
            <w:r>
              <w:rPr>
                <w:rFonts w:ascii="Arial Narrow" w:eastAsia="Arial Narrow" w:hAnsi="Arial Narrow" w:cs="Arial Narrow"/>
                <w:sz w:val="20"/>
                <w:szCs w:val="20"/>
              </w:rPr>
              <w:t>Verificar según el caso la versión de los entregables.</w:t>
            </w:r>
          </w:p>
        </w:tc>
      </w:tr>
    </w:tbl>
    <w:p w14:paraId="08416200" w14:textId="77777777" w:rsidR="00AD7EE2" w:rsidRDefault="00AD7EE2" w:rsidP="00AD7EE2">
      <w:pPr>
        <w:pStyle w:val="Prrafodelista"/>
        <w:spacing w:after="0" w:line="240" w:lineRule="auto"/>
        <w:ind w:left="360"/>
        <w:jc w:val="both"/>
        <w:rPr>
          <w:rFonts w:ascii="Arial Narrow" w:eastAsia="Adobe Heiti Std R" w:hAnsi="Arial Narrow" w:cs="Arial"/>
          <w:b/>
          <w:sz w:val="24"/>
          <w:szCs w:val="24"/>
        </w:rPr>
      </w:pPr>
    </w:p>
    <w:p w14:paraId="4F595F62" w14:textId="77777777" w:rsidR="00AD7EE2" w:rsidRPr="008628AB" w:rsidRDefault="00AD7EE2" w:rsidP="00AD7EE2">
      <w:pPr>
        <w:pStyle w:val="Prrafodelista"/>
        <w:spacing w:after="0" w:line="240" w:lineRule="auto"/>
        <w:ind w:left="360"/>
        <w:jc w:val="both"/>
        <w:rPr>
          <w:rFonts w:ascii="Arial Narrow" w:eastAsia="Adobe Heiti Std R" w:hAnsi="Arial Narrow" w:cs="Arial"/>
          <w:b/>
          <w:sz w:val="24"/>
          <w:szCs w:val="24"/>
        </w:rPr>
      </w:pPr>
    </w:p>
    <w:p w14:paraId="32AD1416" w14:textId="77777777" w:rsidR="00AD7EE2" w:rsidRDefault="00AD7EE2" w:rsidP="00AD7EE2">
      <w:pPr>
        <w:spacing w:after="0" w:line="240" w:lineRule="auto"/>
        <w:jc w:val="both"/>
        <w:rPr>
          <w:rFonts w:ascii="Arial Narrow" w:eastAsia="Adobe Heiti Std R" w:hAnsi="Arial Narrow" w:cs="Arial"/>
          <w:b/>
          <w:sz w:val="24"/>
          <w:szCs w:val="24"/>
        </w:rPr>
      </w:pPr>
      <w:r>
        <w:rPr>
          <w:rFonts w:ascii="Arial Narrow" w:eastAsia="Adobe Heiti Std R" w:hAnsi="Arial Narrow" w:cs="Arial"/>
          <w:b/>
          <w:sz w:val="24"/>
          <w:szCs w:val="24"/>
        </w:rPr>
        <w:t>6.1 GENERALIDADES</w:t>
      </w:r>
    </w:p>
    <w:p w14:paraId="34E84F88" w14:textId="77777777" w:rsidR="009F51D6" w:rsidRPr="00D07EAD" w:rsidRDefault="009F51D6" w:rsidP="00D07EAD">
      <w:pPr>
        <w:pStyle w:val="Prrafodelista"/>
        <w:numPr>
          <w:ilvl w:val="0"/>
          <w:numId w:val="2"/>
        </w:numPr>
        <w:spacing w:after="0" w:line="240" w:lineRule="auto"/>
        <w:jc w:val="both"/>
        <w:rPr>
          <w:rFonts w:ascii="Arial Narrow" w:eastAsia="Adobe Heiti Std R" w:hAnsi="Arial Narrow" w:cs="Arial"/>
          <w:sz w:val="24"/>
          <w:szCs w:val="24"/>
        </w:rPr>
      </w:pPr>
      <w:r w:rsidRPr="009F51D6">
        <w:rPr>
          <w:rFonts w:ascii="Arial Narrow" w:eastAsia="Adobe Heiti Std R" w:hAnsi="Arial Narrow" w:cs="Arial"/>
          <w:sz w:val="24"/>
          <w:szCs w:val="24"/>
        </w:rPr>
        <w:t xml:space="preserve">Se debe mantener actualizado el repositorio del cliente, </w:t>
      </w:r>
      <w:r w:rsidRPr="00D07EAD">
        <w:rPr>
          <w:rFonts w:ascii="Arial Narrow" w:eastAsia="Adobe Heiti Std R" w:hAnsi="Arial Narrow" w:cs="Arial"/>
          <w:sz w:val="24"/>
          <w:szCs w:val="24"/>
        </w:rPr>
        <w:t>Se debe contar con todos los documentos almacenados y foliados en la carpeta del proyecto.</w:t>
      </w:r>
    </w:p>
    <w:p w14:paraId="4F3FEF72" w14:textId="77777777" w:rsidR="009F51D6" w:rsidRPr="00D07EAD" w:rsidRDefault="009F51D6" w:rsidP="00D07EAD">
      <w:pPr>
        <w:pStyle w:val="Prrafodelista"/>
        <w:numPr>
          <w:ilvl w:val="0"/>
          <w:numId w:val="2"/>
        </w:numPr>
        <w:spacing w:after="0" w:line="240" w:lineRule="auto"/>
        <w:jc w:val="both"/>
        <w:rPr>
          <w:rFonts w:ascii="Arial Narrow" w:eastAsia="Adobe Heiti Std R" w:hAnsi="Arial Narrow" w:cs="Arial"/>
          <w:sz w:val="24"/>
          <w:szCs w:val="24"/>
        </w:rPr>
      </w:pPr>
      <w:r w:rsidRPr="00D07EAD">
        <w:rPr>
          <w:rFonts w:ascii="Arial Narrow" w:eastAsia="Adobe Heiti Std R" w:hAnsi="Arial Narrow" w:cs="Arial"/>
          <w:sz w:val="24"/>
          <w:szCs w:val="24"/>
        </w:rPr>
        <w:t>Se debe verificar la generación de los soportes documentales.</w:t>
      </w:r>
    </w:p>
    <w:p w14:paraId="62D1B67D" w14:textId="77777777" w:rsidR="009F51D6" w:rsidRDefault="009F51D6" w:rsidP="00AD7EE2">
      <w:pPr>
        <w:spacing w:after="0" w:line="240" w:lineRule="auto"/>
        <w:jc w:val="both"/>
        <w:rPr>
          <w:rFonts w:ascii="Arial Narrow" w:eastAsia="Adobe Heiti Std R" w:hAnsi="Arial Narrow" w:cs="Arial"/>
          <w:b/>
          <w:sz w:val="24"/>
          <w:szCs w:val="24"/>
        </w:rPr>
      </w:pPr>
    </w:p>
    <w:p w14:paraId="2252BD97" w14:textId="77777777" w:rsidR="00AD7EE2" w:rsidRDefault="00AD7EE2" w:rsidP="00AD7EE2">
      <w:pPr>
        <w:spacing w:after="0" w:line="240" w:lineRule="auto"/>
        <w:jc w:val="both"/>
        <w:rPr>
          <w:rFonts w:ascii="Arial Narrow" w:eastAsia="Adobe Heiti Std R" w:hAnsi="Arial Narrow" w:cs="Arial"/>
          <w:b/>
          <w:sz w:val="24"/>
          <w:szCs w:val="24"/>
        </w:rPr>
      </w:pPr>
    </w:p>
    <w:p w14:paraId="5B401E13" w14:textId="77777777" w:rsidR="00AD7EE2" w:rsidRPr="008628AB" w:rsidRDefault="00AD7EE2" w:rsidP="00AD7EE2">
      <w:pPr>
        <w:spacing w:after="0" w:line="240" w:lineRule="auto"/>
        <w:jc w:val="both"/>
        <w:rPr>
          <w:rFonts w:ascii="Arial Narrow" w:hAnsi="Arial Narrow" w:cs="Arial"/>
          <w:b/>
          <w:sz w:val="24"/>
          <w:szCs w:val="24"/>
        </w:rPr>
      </w:pPr>
      <w:r>
        <w:rPr>
          <w:rFonts w:ascii="Arial Narrow" w:hAnsi="Arial Narrow" w:cs="Arial"/>
          <w:b/>
          <w:sz w:val="24"/>
          <w:szCs w:val="24"/>
        </w:rPr>
        <w:t xml:space="preserve">7.0 </w:t>
      </w:r>
      <w:r w:rsidRPr="008628AB">
        <w:rPr>
          <w:rFonts w:ascii="Arial Narrow" w:hAnsi="Arial Narrow" w:cs="Arial"/>
          <w:b/>
          <w:sz w:val="24"/>
          <w:szCs w:val="24"/>
        </w:rPr>
        <w:t>DOCUMENTOS RELACIONADOS</w:t>
      </w:r>
    </w:p>
    <w:p w14:paraId="45CE9F09" w14:textId="77777777" w:rsidR="00AD7EE2" w:rsidRPr="008628AB" w:rsidRDefault="00AD7EE2" w:rsidP="00AD7EE2">
      <w:pPr>
        <w:spacing w:after="0" w:line="240" w:lineRule="auto"/>
        <w:jc w:val="both"/>
        <w:rPr>
          <w:rFonts w:ascii="Arial Narrow" w:hAnsi="Arial Narrow" w:cs="Arial"/>
          <w:b/>
          <w:sz w:val="24"/>
          <w:szCs w:val="24"/>
        </w:rPr>
      </w:pPr>
    </w:p>
    <w:p w14:paraId="22B7F7D6" w14:textId="77777777" w:rsidR="008B74A3" w:rsidRPr="001A72A3" w:rsidRDefault="008B74A3" w:rsidP="00AD7EE2">
      <w:pPr>
        <w:pStyle w:val="Prrafodelista"/>
        <w:numPr>
          <w:ilvl w:val="0"/>
          <w:numId w:val="2"/>
        </w:numPr>
        <w:spacing w:after="0" w:line="240" w:lineRule="auto"/>
        <w:jc w:val="both"/>
        <w:rPr>
          <w:rFonts w:ascii="Arial Narrow" w:eastAsia="Adobe Heiti Std R" w:hAnsi="Arial Narrow" w:cs="Arial"/>
          <w:sz w:val="24"/>
          <w:szCs w:val="24"/>
        </w:rPr>
      </w:pPr>
      <w:r w:rsidRPr="001A72A3">
        <w:rPr>
          <w:rFonts w:ascii="Arial Narrow" w:eastAsia="Adobe Heiti Std R" w:hAnsi="Arial Narrow" w:cs="Arial"/>
          <w:sz w:val="24"/>
          <w:szCs w:val="24"/>
        </w:rPr>
        <w:t>Documento de solicitud de cambio.</w:t>
      </w:r>
    </w:p>
    <w:p w14:paraId="06AB7EDF" w14:textId="77777777" w:rsidR="0007772F" w:rsidRPr="001A72A3" w:rsidRDefault="0007772F" w:rsidP="00AD7EE2">
      <w:pPr>
        <w:pStyle w:val="Prrafodelista"/>
        <w:numPr>
          <w:ilvl w:val="0"/>
          <w:numId w:val="2"/>
        </w:numPr>
        <w:spacing w:after="0" w:line="240" w:lineRule="auto"/>
        <w:jc w:val="both"/>
        <w:rPr>
          <w:rFonts w:ascii="Arial Narrow" w:eastAsia="Adobe Heiti Std R" w:hAnsi="Arial Narrow" w:cs="Arial"/>
          <w:sz w:val="24"/>
          <w:szCs w:val="24"/>
        </w:rPr>
      </w:pPr>
      <w:r w:rsidRPr="001A72A3">
        <w:rPr>
          <w:rFonts w:ascii="Arial Narrow" w:eastAsia="Adobe Heiti Std R" w:hAnsi="Arial Narrow" w:cs="Arial"/>
          <w:sz w:val="24"/>
          <w:szCs w:val="24"/>
        </w:rPr>
        <w:t>Acta de control de cambios</w:t>
      </w:r>
      <w:r w:rsidR="00A1718D" w:rsidRPr="001A72A3">
        <w:rPr>
          <w:rFonts w:ascii="Arial Narrow" w:eastAsia="Adobe Heiti Std R" w:hAnsi="Arial Narrow" w:cs="Arial"/>
          <w:sz w:val="24"/>
          <w:szCs w:val="24"/>
        </w:rPr>
        <w:t>.</w:t>
      </w:r>
    </w:p>
    <w:p w14:paraId="7C2EF857" w14:textId="77777777" w:rsidR="00AD7EE2" w:rsidRPr="000E31EB" w:rsidRDefault="00AD7EE2" w:rsidP="000E31EB">
      <w:pPr>
        <w:spacing w:after="0" w:line="240" w:lineRule="auto"/>
        <w:ind w:left="360"/>
        <w:jc w:val="both"/>
        <w:rPr>
          <w:rFonts w:ascii="Arial Narrow" w:eastAsia="Adobe Heiti Std R" w:hAnsi="Arial Narrow" w:cs="Arial"/>
          <w:sz w:val="24"/>
          <w:szCs w:val="24"/>
        </w:rPr>
      </w:pPr>
    </w:p>
    <w:p w14:paraId="30FA1ED0" w14:textId="77777777" w:rsidR="00AD7EE2" w:rsidRDefault="00AD7EE2" w:rsidP="00AD7EE2">
      <w:pPr>
        <w:spacing w:after="0" w:line="240" w:lineRule="auto"/>
        <w:jc w:val="both"/>
        <w:rPr>
          <w:rFonts w:ascii="Arial Narrow" w:eastAsia="Adobe Heiti Std R" w:hAnsi="Arial Narrow" w:cs="Arial"/>
          <w:sz w:val="24"/>
          <w:szCs w:val="24"/>
        </w:rPr>
      </w:pPr>
    </w:p>
    <w:p w14:paraId="067CD91F" w14:textId="77777777" w:rsidR="00AD7EE2" w:rsidRPr="008628AB" w:rsidRDefault="00AD7EE2" w:rsidP="00AD7EE2">
      <w:pPr>
        <w:spacing w:after="0" w:line="240" w:lineRule="auto"/>
        <w:jc w:val="both"/>
        <w:rPr>
          <w:rFonts w:ascii="Arial Narrow" w:eastAsia="Adobe Heiti Std R" w:hAnsi="Arial Narrow" w:cs="Arial"/>
          <w:sz w:val="24"/>
          <w:szCs w:val="24"/>
        </w:rPr>
      </w:pPr>
    </w:p>
    <w:p w14:paraId="7EA23FA4" w14:textId="77777777" w:rsidR="00AD7EE2" w:rsidRPr="002959C0" w:rsidRDefault="00AD7EE2" w:rsidP="00AD7EE2">
      <w:pPr>
        <w:spacing w:after="0" w:line="240" w:lineRule="auto"/>
        <w:jc w:val="both"/>
        <w:rPr>
          <w:rFonts w:ascii="Arial Narrow" w:hAnsi="Arial Narrow" w:cs="Arial"/>
          <w:b/>
          <w:sz w:val="24"/>
          <w:szCs w:val="24"/>
        </w:rPr>
      </w:pPr>
      <w:r>
        <w:rPr>
          <w:rFonts w:ascii="Arial Narrow" w:hAnsi="Arial Narrow" w:cs="Arial"/>
          <w:b/>
          <w:sz w:val="24"/>
          <w:szCs w:val="24"/>
        </w:rPr>
        <w:t xml:space="preserve">8.0 </w:t>
      </w:r>
      <w:r w:rsidRPr="002959C0">
        <w:rPr>
          <w:rFonts w:ascii="Arial Narrow" w:hAnsi="Arial Narrow" w:cs="Arial"/>
          <w:b/>
          <w:sz w:val="24"/>
          <w:szCs w:val="24"/>
        </w:rPr>
        <w:t>REGISTROS</w:t>
      </w:r>
    </w:p>
    <w:p w14:paraId="31707E6D" w14:textId="77777777" w:rsidR="00AD7EE2" w:rsidRPr="008628AB" w:rsidRDefault="00AD7EE2" w:rsidP="00AD7EE2">
      <w:pPr>
        <w:spacing w:after="0" w:line="240" w:lineRule="auto"/>
        <w:jc w:val="both"/>
        <w:rPr>
          <w:rFonts w:ascii="Arial Narrow" w:hAnsi="Arial Narrow" w:cs="Arial"/>
          <w:sz w:val="24"/>
          <w:szCs w:val="24"/>
        </w:rPr>
      </w:pPr>
      <w:r w:rsidRPr="008628AB">
        <w:rPr>
          <w:rFonts w:ascii="Arial Narrow" w:hAnsi="Arial Narrow" w:cs="Arial"/>
          <w:sz w:val="24"/>
          <w:szCs w:val="24"/>
        </w:rPr>
        <w:t xml:space="preserve"> </w:t>
      </w:r>
    </w:p>
    <w:p w14:paraId="43AEDB36" w14:textId="77777777" w:rsidR="00AD7EE2" w:rsidRDefault="00385CB3" w:rsidP="00AD7EE2">
      <w:pPr>
        <w:pStyle w:val="Prrafodelista"/>
        <w:numPr>
          <w:ilvl w:val="0"/>
          <w:numId w:val="3"/>
        </w:numPr>
        <w:spacing w:after="0" w:line="240" w:lineRule="auto"/>
        <w:jc w:val="both"/>
        <w:rPr>
          <w:rFonts w:ascii="Arial Narrow" w:eastAsia="Adobe Heiti Std R" w:hAnsi="Arial Narrow" w:cs="Arial"/>
          <w:sz w:val="24"/>
          <w:szCs w:val="24"/>
        </w:rPr>
      </w:pPr>
      <w:r>
        <w:rPr>
          <w:rFonts w:ascii="Arial Narrow" w:eastAsia="Adobe Heiti Std R" w:hAnsi="Arial Narrow" w:cs="Arial"/>
          <w:sz w:val="24"/>
          <w:szCs w:val="24"/>
        </w:rPr>
        <w:t xml:space="preserve">Registro </w:t>
      </w:r>
      <w:r w:rsidR="003015D1">
        <w:rPr>
          <w:rFonts w:ascii="Arial Narrow" w:eastAsia="Adobe Heiti Std R" w:hAnsi="Arial Narrow" w:cs="Arial"/>
          <w:sz w:val="24"/>
          <w:szCs w:val="24"/>
        </w:rPr>
        <w:t xml:space="preserve">acta de </w:t>
      </w:r>
      <w:r w:rsidR="000E31EB">
        <w:rPr>
          <w:rFonts w:ascii="Arial Narrow" w:eastAsia="Adobe Heiti Std R" w:hAnsi="Arial Narrow" w:cs="Arial"/>
          <w:sz w:val="24"/>
          <w:szCs w:val="24"/>
        </w:rPr>
        <w:t>control de cambio</w:t>
      </w:r>
    </w:p>
    <w:p w14:paraId="261C88A0" w14:textId="77777777" w:rsidR="00AD7EE2" w:rsidRPr="00AD7EE2" w:rsidRDefault="00AD7EE2" w:rsidP="00AD7EE2">
      <w:pPr>
        <w:tabs>
          <w:tab w:val="left" w:pos="1095"/>
        </w:tabs>
      </w:pPr>
    </w:p>
    <w:sectPr w:rsidR="00AD7EE2" w:rsidRPr="00AD7EE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YQJquintero" w:date="2018-07-25T10:38:00Z" w:initials="A">
    <w:p w14:paraId="2E2F57D7" w14:textId="77777777" w:rsidR="00344986" w:rsidRDefault="00344986">
      <w:pPr>
        <w:pStyle w:val="Textocomentario"/>
      </w:pPr>
      <w:r>
        <w:rPr>
          <w:rStyle w:val="Refdecomentario"/>
        </w:rPr>
        <w:annotationRef/>
      </w:r>
      <w:r>
        <w:t>Yo no elaboré este documento</w:t>
      </w:r>
    </w:p>
  </w:comment>
  <w:comment w:id="3" w:author="AYQJquintero" w:date="2018-07-25T10:39:00Z" w:initials="A">
    <w:p w14:paraId="6949ADC4" w14:textId="77777777" w:rsidR="00344986" w:rsidRDefault="00344986">
      <w:pPr>
        <w:pStyle w:val="Textocomentario"/>
      </w:pPr>
      <w:r>
        <w:rPr>
          <w:rStyle w:val="Refdecomentario"/>
        </w:rPr>
        <w:annotationRef/>
      </w:r>
      <w:r>
        <w:t>El concepto está errado, porque la viabilidad de un cambio desde el rol de Director de proyecto es una de las aristas de evaluación, el arquitecto de la solución, el líder técnico e inclusive el equipo de desarrollo evalúan la viabilidad técnica para determinar el impacto del cambio.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2F57D7" w15:done="0"/>
  <w15:commentEx w15:paraId="6949ADC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dobe Heiti Std R">
    <w:panose1 w:val="00000000000000000000"/>
    <w:charset w:val="80"/>
    <w:family w:val="swiss"/>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672ED"/>
    <w:multiLevelType w:val="hybridMultilevel"/>
    <w:tmpl w:val="9288F3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E956F1"/>
    <w:multiLevelType w:val="hybridMultilevel"/>
    <w:tmpl w:val="5F6C11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E314CB8"/>
    <w:multiLevelType w:val="hybridMultilevel"/>
    <w:tmpl w:val="09263F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31B139B"/>
    <w:multiLevelType w:val="hybridMultilevel"/>
    <w:tmpl w:val="B38E05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3607249"/>
    <w:multiLevelType w:val="hybridMultilevel"/>
    <w:tmpl w:val="96BC43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6142891"/>
    <w:multiLevelType w:val="hybridMultilevel"/>
    <w:tmpl w:val="5A1A26BA"/>
    <w:lvl w:ilvl="0" w:tplc="FFFFFFFF">
      <w:start w:val="1"/>
      <w:numFmt w:val="bullet"/>
      <w:lvlText w:val=""/>
      <w:lvlJc w:val="left"/>
      <w:pPr>
        <w:tabs>
          <w:tab w:val="num" w:pos="360"/>
        </w:tabs>
        <w:ind w:left="360" w:hanging="360"/>
      </w:pPr>
      <w:rPr>
        <w:rFonts w:ascii="Symbol" w:hAnsi="Symbol" w:hint="default"/>
      </w:rPr>
    </w:lvl>
    <w:lvl w:ilvl="1" w:tplc="0C0A0001">
      <w:start w:val="1"/>
      <w:numFmt w:val="bullet"/>
      <w:lvlText w:val=""/>
      <w:lvlJc w:val="left"/>
      <w:pPr>
        <w:tabs>
          <w:tab w:val="num" w:pos="1080"/>
        </w:tabs>
        <w:ind w:left="1080" w:hanging="360"/>
      </w:pPr>
      <w:rPr>
        <w:rFonts w:ascii="Symbol" w:hAnsi="Symbol" w:hint="default"/>
      </w:rPr>
    </w:lvl>
    <w:lvl w:ilvl="2" w:tplc="39946144">
      <w:numFmt w:val="bullet"/>
      <w:lvlText w:val="-"/>
      <w:lvlJc w:val="left"/>
      <w:pPr>
        <w:ind w:left="1800" w:hanging="360"/>
      </w:pPr>
      <w:rPr>
        <w:rFonts w:ascii="Arial Narrow" w:eastAsia="Adobe Heiti Std R" w:hAnsi="Arial Narrow" w:cs="Arial"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D3F7CB9"/>
    <w:multiLevelType w:val="multilevel"/>
    <w:tmpl w:val="1E40D916"/>
    <w:lvl w:ilvl="0">
      <w:start w:val="2"/>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7BBF2E48"/>
    <w:multiLevelType w:val="hybridMultilevel"/>
    <w:tmpl w:val="295AAA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6"/>
  </w:num>
  <w:num w:numId="6">
    <w:abstractNumId w:val="2"/>
  </w:num>
  <w:num w:numId="7">
    <w:abstractNumId w:val="4"/>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YQJquintero">
    <w15:presenceInfo w15:providerId="None" w15:userId="AYQJquinte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5CB"/>
    <w:rsid w:val="000033B8"/>
    <w:rsid w:val="000215E4"/>
    <w:rsid w:val="000343BD"/>
    <w:rsid w:val="00042CA7"/>
    <w:rsid w:val="000513A4"/>
    <w:rsid w:val="00051C29"/>
    <w:rsid w:val="000571EF"/>
    <w:rsid w:val="00066C6D"/>
    <w:rsid w:val="0007673C"/>
    <w:rsid w:val="0007772F"/>
    <w:rsid w:val="00095C13"/>
    <w:rsid w:val="000B56C6"/>
    <w:rsid w:val="000C5723"/>
    <w:rsid w:val="000D43BA"/>
    <w:rsid w:val="000E31EB"/>
    <w:rsid w:val="000F6955"/>
    <w:rsid w:val="00102DCB"/>
    <w:rsid w:val="00112F33"/>
    <w:rsid w:val="0015338F"/>
    <w:rsid w:val="00156626"/>
    <w:rsid w:val="001A2449"/>
    <w:rsid w:val="001A72A3"/>
    <w:rsid w:val="001B78A0"/>
    <w:rsid w:val="001E06F0"/>
    <w:rsid w:val="00202020"/>
    <w:rsid w:val="00202A7C"/>
    <w:rsid w:val="00204F28"/>
    <w:rsid w:val="002126AF"/>
    <w:rsid w:val="00226F58"/>
    <w:rsid w:val="00227519"/>
    <w:rsid w:val="00234EA4"/>
    <w:rsid w:val="002420EC"/>
    <w:rsid w:val="00252FE5"/>
    <w:rsid w:val="002637C9"/>
    <w:rsid w:val="00291040"/>
    <w:rsid w:val="002B0734"/>
    <w:rsid w:val="002C0914"/>
    <w:rsid w:val="0030049C"/>
    <w:rsid w:val="003015D1"/>
    <w:rsid w:val="003163D6"/>
    <w:rsid w:val="00323749"/>
    <w:rsid w:val="00344986"/>
    <w:rsid w:val="003710B3"/>
    <w:rsid w:val="00385CB3"/>
    <w:rsid w:val="003A146B"/>
    <w:rsid w:val="003C3D08"/>
    <w:rsid w:val="003C5B95"/>
    <w:rsid w:val="003C7019"/>
    <w:rsid w:val="003D3172"/>
    <w:rsid w:val="003D38CD"/>
    <w:rsid w:val="003F14B1"/>
    <w:rsid w:val="003F2473"/>
    <w:rsid w:val="00401A3B"/>
    <w:rsid w:val="004171A9"/>
    <w:rsid w:val="0043349D"/>
    <w:rsid w:val="0045169A"/>
    <w:rsid w:val="004736F4"/>
    <w:rsid w:val="00474738"/>
    <w:rsid w:val="00475196"/>
    <w:rsid w:val="0049152A"/>
    <w:rsid w:val="004A5F6B"/>
    <w:rsid w:val="004B6DE2"/>
    <w:rsid w:val="004D200C"/>
    <w:rsid w:val="004F02C6"/>
    <w:rsid w:val="0050260F"/>
    <w:rsid w:val="005052C1"/>
    <w:rsid w:val="0054335C"/>
    <w:rsid w:val="0057029E"/>
    <w:rsid w:val="0057554F"/>
    <w:rsid w:val="00590B98"/>
    <w:rsid w:val="005B2204"/>
    <w:rsid w:val="005B6A48"/>
    <w:rsid w:val="005C4765"/>
    <w:rsid w:val="005C7F5E"/>
    <w:rsid w:val="005D7612"/>
    <w:rsid w:val="005E707C"/>
    <w:rsid w:val="005E73F7"/>
    <w:rsid w:val="00601091"/>
    <w:rsid w:val="00602B84"/>
    <w:rsid w:val="00611DAA"/>
    <w:rsid w:val="0061536D"/>
    <w:rsid w:val="00647184"/>
    <w:rsid w:val="00677A98"/>
    <w:rsid w:val="006820FA"/>
    <w:rsid w:val="006978E8"/>
    <w:rsid w:val="006B6844"/>
    <w:rsid w:val="006E2BA7"/>
    <w:rsid w:val="006E61EC"/>
    <w:rsid w:val="00720C93"/>
    <w:rsid w:val="00727584"/>
    <w:rsid w:val="0075619B"/>
    <w:rsid w:val="007B0086"/>
    <w:rsid w:val="007C7984"/>
    <w:rsid w:val="007D6397"/>
    <w:rsid w:val="007F6AB5"/>
    <w:rsid w:val="00826BCA"/>
    <w:rsid w:val="00846D81"/>
    <w:rsid w:val="0085048D"/>
    <w:rsid w:val="008520E1"/>
    <w:rsid w:val="0086372E"/>
    <w:rsid w:val="008B4D85"/>
    <w:rsid w:val="008B74A3"/>
    <w:rsid w:val="008C252A"/>
    <w:rsid w:val="008F519E"/>
    <w:rsid w:val="0090501C"/>
    <w:rsid w:val="0091257C"/>
    <w:rsid w:val="00920941"/>
    <w:rsid w:val="00926154"/>
    <w:rsid w:val="009337D6"/>
    <w:rsid w:val="009364DB"/>
    <w:rsid w:val="00942A93"/>
    <w:rsid w:val="00983561"/>
    <w:rsid w:val="00985959"/>
    <w:rsid w:val="00987245"/>
    <w:rsid w:val="009B2BDE"/>
    <w:rsid w:val="009B30F7"/>
    <w:rsid w:val="009C07C1"/>
    <w:rsid w:val="009C703B"/>
    <w:rsid w:val="009D1454"/>
    <w:rsid w:val="009D3DE5"/>
    <w:rsid w:val="009D79BD"/>
    <w:rsid w:val="009E29EF"/>
    <w:rsid w:val="009F0DAD"/>
    <w:rsid w:val="009F51D6"/>
    <w:rsid w:val="00A142D7"/>
    <w:rsid w:val="00A1530F"/>
    <w:rsid w:val="00A1718D"/>
    <w:rsid w:val="00A665CB"/>
    <w:rsid w:val="00A7202B"/>
    <w:rsid w:val="00A76C2E"/>
    <w:rsid w:val="00A8751A"/>
    <w:rsid w:val="00A951EA"/>
    <w:rsid w:val="00AB006C"/>
    <w:rsid w:val="00AB019F"/>
    <w:rsid w:val="00AC292D"/>
    <w:rsid w:val="00AC5B4A"/>
    <w:rsid w:val="00AD05AE"/>
    <w:rsid w:val="00AD5904"/>
    <w:rsid w:val="00AD7EE2"/>
    <w:rsid w:val="00AE3EDE"/>
    <w:rsid w:val="00AE766F"/>
    <w:rsid w:val="00B00D71"/>
    <w:rsid w:val="00B1366C"/>
    <w:rsid w:val="00B42CCC"/>
    <w:rsid w:val="00B637E5"/>
    <w:rsid w:val="00B94CE5"/>
    <w:rsid w:val="00B9625A"/>
    <w:rsid w:val="00BA0C27"/>
    <w:rsid w:val="00BB5F32"/>
    <w:rsid w:val="00BC1225"/>
    <w:rsid w:val="00BE3CE5"/>
    <w:rsid w:val="00BE7339"/>
    <w:rsid w:val="00C01994"/>
    <w:rsid w:val="00C0586E"/>
    <w:rsid w:val="00C32913"/>
    <w:rsid w:val="00C371C0"/>
    <w:rsid w:val="00C553F3"/>
    <w:rsid w:val="00C80744"/>
    <w:rsid w:val="00C8545A"/>
    <w:rsid w:val="00C86A4D"/>
    <w:rsid w:val="00CB7AB7"/>
    <w:rsid w:val="00CC1477"/>
    <w:rsid w:val="00CD1B39"/>
    <w:rsid w:val="00CD6442"/>
    <w:rsid w:val="00D07EAD"/>
    <w:rsid w:val="00D124BE"/>
    <w:rsid w:val="00D4721C"/>
    <w:rsid w:val="00D8208B"/>
    <w:rsid w:val="00D91128"/>
    <w:rsid w:val="00DB4A3D"/>
    <w:rsid w:val="00DC0C11"/>
    <w:rsid w:val="00DC4D55"/>
    <w:rsid w:val="00E00F86"/>
    <w:rsid w:val="00E019E8"/>
    <w:rsid w:val="00E26D8A"/>
    <w:rsid w:val="00E27E1F"/>
    <w:rsid w:val="00E3496B"/>
    <w:rsid w:val="00E45386"/>
    <w:rsid w:val="00E46DA7"/>
    <w:rsid w:val="00E50B44"/>
    <w:rsid w:val="00E60C63"/>
    <w:rsid w:val="00E72F7D"/>
    <w:rsid w:val="00E75B4D"/>
    <w:rsid w:val="00EC32A1"/>
    <w:rsid w:val="00EC47EE"/>
    <w:rsid w:val="00EC4D99"/>
    <w:rsid w:val="00EE0B97"/>
    <w:rsid w:val="00EF044D"/>
    <w:rsid w:val="00EF6F70"/>
    <w:rsid w:val="00F3607E"/>
    <w:rsid w:val="00F649E9"/>
    <w:rsid w:val="00FF6C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C81F0"/>
  <w15:chartTrackingRefBased/>
  <w15:docId w15:val="{EBA17FA5-B258-4FA8-8547-7841D23CF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EE2"/>
    <w:pPr>
      <w:spacing w:after="200" w:line="276" w:lineRule="auto"/>
    </w:pPr>
    <w:rPr>
      <w:rFonts w:eastAsiaTheme="minorEastAsia"/>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D7EE2"/>
    <w:pPr>
      <w:spacing w:after="0" w:line="240" w:lineRule="auto"/>
    </w:pPr>
    <w:rPr>
      <w:rFonts w:eastAsiaTheme="minorEastAsia"/>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D7EE2"/>
    <w:pPr>
      <w:ind w:left="720"/>
      <w:contextualSpacing/>
    </w:pPr>
    <w:rPr>
      <w:rFonts w:ascii="Calibri" w:eastAsia="Calibri" w:hAnsi="Calibri" w:cs="Times New Roman"/>
      <w:lang w:val="es-AR" w:eastAsia="en-US"/>
    </w:rPr>
  </w:style>
  <w:style w:type="paragraph" w:customStyle="1" w:styleId="P1">
    <w:name w:val="P1"/>
    <w:basedOn w:val="Normal"/>
    <w:rsid w:val="00AD7EE2"/>
    <w:pPr>
      <w:widowControl w:val="0"/>
      <w:spacing w:after="0" w:line="240" w:lineRule="auto"/>
      <w:jc w:val="both"/>
    </w:pPr>
    <w:rPr>
      <w:rFonts w:ascii="Arial" w:eastAsia="Times New Roman" w:hAnsi="Arial" w:cs="Times New Roman"/>
      <w:snapToGrid w:val="0"/>
      <w:sz w:val="20"/>
      <w:szCs w:val="20"/>
      <w:lang w:val="it-IT" w:eastAsia="it-IT" w:bidi="he-IL"/>
    </w:rPr>
  </w:style>
  <w:style w:type="character" w:styleId="Refdecomentario">
    <w:name w:val="annotation reference"/>
    <w:basedOn w:val="Fuentedeprrafopredeter"/>
    <w:uiPriority w:val="99"/>
    <w:semiHidden/>
    <w:unhideWhenUsed/>
    <w:rsid w:val="00344986"/>
    <w:rPr>
      <w:sz w:val="16"/>
      <w:szCs w:val="16"/>
    </w:rPr>
  </w:style>
  <w:style w:type="paragraph" w:styleId="Textocomentario">
    <w:name w:val="annotation text"/>
    <w:basedOn w:val="Normal"/>
    <w:link w:val="TextocomentarioCar"/>
    <w:uiPriority w:val="99"/>
    <w:semiHidden/>
    <w:unhideWhenUsed/>
    <w:rsid w:val="0034498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44986"/>
    <w:rPr>
      <w:rFonts w:eastAsiaTheme="minorEastAsia"/>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344986"/>
    <w:rPr>
      <w:b/>
      <w:bCs/>
    </w:rPr>
  </w:style>
  <w:style w:type="character" w:customStyle="1" w:styleId="AsuntodelcomentarioCar">
    <w:name w:val="Asunto del comentario Car"/>
    <w:basedOn w:val="TextocomentarioCar"/>
    <w:link w:val="Asuntodelcomentario"/>
    <w:uiPriority w:val="99"/>
    <w:semiHidden/>
    <w:rsid w:val="00344986"/>
    <w:rPr>
      <w:rFonts w:eastAsiaTheme="minorEastAsia"/>
      <w:b/>
      <w:bCs/>
      <w:sz w:val="20"/>
      <w:szCs w:val="20"/>
      <w:lang w:eastAsia="es-CO"/>
    </w:rPr>
  </w:style>
  <w:style w:type="paragraph" w:styleId="Textodeglobo">
    <w:name w:val="Balloon Text"/>
    <w:basedOn w:val="Normal"/>
    <w:link w:val="TextodegloboCar"/>
    <w:uiPriority w:val="99"/>
    <w:semiHidden/>
    <w:unhideWhenUsed/>
    <w:rsid w:val="003449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44986"/>
    <w:rPr>
      <w:rFonts w:ascii="Segoe UI" w:eastAsiaTheme="minorEastAsia" w:hAnsi="Segoe UI" w:cs="Segoe UI"/>
      <w:sz w:val="18"/>
      <w:szCs w:val="1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Pages>
  <Words>704</Words>
  <Characters>3872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HOLISTICA3</dc:creator>
  <cp:keywords/>
  <dc:description/>
  <cp:lastModifiedBy>AYQJquintero</cp:lastModifiedBy>
  <cp:revision>58</cp:revision>
  <dcterms:created xsi:type="dcterms:W3CDTF">2018-05-25T19:53:00Z</dcterms:created>
  <dcterms:modified xsi:type="dcterms:W3CDTF">2018-07-25T16:00:00Z</dcterms:modified>
</cp:coreProperties>
</file>